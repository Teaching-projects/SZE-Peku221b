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1E" w:rsidRPr="00D92056" w:rsidRDefault="00D92056" w:rsidP="00D92056">
      <w:pPr>
        <w:jc w:val="center"/>
        <w:rPr>
          <w:sz w:val="32"/>
          <w:szCs w:val="32"/>
        </w:rPr>
      </w:pPr>
      <w:r w:rsidRPr="00D92056">
        <w:rPr>
          <w:sz w:val="32"/>
          <w:szCs w:val="32"/>
        </w:rPr>
        <w:t>Redundáns kifejezések</w:t>
      </w:r>
    </w:p>
    <w:p w:rsidR="00D92056" w:rsidRDefault="00D92056"/>
    <w:p w:rsidR="008654BB" w:rsidRPr="009D14A7" w:rsidRDefault="008654BB" w:rsidP="00995124">
      <w:pPr>
        <w:jc w:val="both"/>
        <w:rPr>
          <w:sz w:val="24"/>
          <w:szCs w:val="24"/>
        </w:rPr>
      </w:pPr>
      <w:r w:rsidRPr="009D14A7">
        <w:rPr>
          <w:sz w:val="24"/>
          <w:szCs w:val="24"/>
        </w:rPr>
        <w:t>A példák korlátozásainak modellezése során, felmerült bennünk annak lehetősége, hogy redundáns kifejezések fordulhatnak elő a feladatokban, azaz vannak olyan megkötések vagy megkötés-halmazok</w:t>
      </w:r>
      <w:r w:rsidR="00302036" w:rsidRPr="009D14A7">
        <w:rPr>
          <w:sz w:val="24"/>
          <w:szCs w:val="24"/>
        </w:rPr>
        <w:t>,</w:t>
      </w:r>
      <w:r w:rsidRPr="009D14A7">
        <w:rPr>
          <w:sz w:val="24"/>
          <w:szCs w:val="24"/>
        </w:rPr>
        <w:t xml:space="preserve"> amelyek elhagyása </w:t>
      </w:r>
      <w:r w:rsidR="00302036" w:rsidRPr="009D14A7">
        <w:rPr>
          <w:sz w:val="24"/>
          <w:szCs w:val="24"/>
        </w:rPr>
        <w:t>esetén, továbbra is egyetlen</w:t>
      </w:r>
      <w:proofErr w:type="gramStart"/>
      <w:r w:rsidR="00302036" w:rsidRPr="009D14A7">
        <w:rPr>
          <w:sz w:val="24"/>
          <w:szCs w:val="24"/>
        </w:rPr>
        <w:t>,az</w:t>
      </w:r>
      <w:proofErr w:type="gramEnd"/>
      <w:r w:rsidR="00302036" w:rsidRPr="009D14A7">
        <w:rPr>
          <w:sz w:val="24"/>
          <w:szCs w:val="24"/>
        </w:rPr>
        <w:t xml:space="preserve"> eredeti feladatkiírásnak megfelelő</w:t>
      </w:r>
      <w:r w:rsidRPr="009D14A7">
        <w:rPr>
          <w:sz w:val="24"/>
          <w:szCs w:val="24"/>
        </w:rPr>
        <w:t xml:space="preserve"> megoldást találunk. Kutatásunk </w:t>
      </w:r>
      <w:r w:rsidR="008C4059" w:rsidRPr="009D14A7">
        <w:rPr>
          <w:sz w:val="24"/>
          <w:szCs w:val="24"/>
        </w:rPr>
        <w:t>utolsó</w:t>
      </w:r>
      <w:r w:rsidRPr="009D14A7">
        <w:rPr>
          <w:sz w:val="24"/>
          <w:szCs w:val="24"/>
        </w:rPr>
        <w:t xml:space="preserve"> szakaszában célunk </w:t>
      </w:r>
      <w:proofErr w:type="gramStart"/>
      <w:r w:rsidRPr="009D14A7">
        <w:rPr>
          <w:sz w:val="24"/>
          <w:szCs w:val="24"/>
        </w:rPr>
        <w:t>ez(</w:t>
      </w:r>
      <w:proofErr w:type="spellStart"/>
      <w:proofErr w:type="gramEnd"/>
      <w:r w:rsidRPr="009D14A7">
        <w:rPr>
          <w:sz w:val="24"/>
          <w:szCs w:val="24"/>
        </w:rPr>
        <w:t>ek</w:t>
      </w:r>
      <w:proofErr w:type="spellEnd"/>
      <w:r w:rsidRPr="009D14A7">
        <w:rPr>
          <w:sz w:val="24"/>
          <w:szCs w:val="24"/>
        </w:rPr>
        <w:t>) megkeresése, továbbá annak meghatározása volt, hogy elhagyásuk miképpen befolyásolja, vagy befolyásolja-e egyáltalán a különböző megoldók futási illetve megoldási idejét.</w:t>
      </w:r>
    </w:p>
    <w:p w:rsidR="008654BB" w:rsidRPr="009D14A7" w:rsidRDefault="00E07893" w:rsidP="00995124">
      <w:pPr>
        <w:jc w:val="both"/>
        <w:rPr>
          <w:sz w:val="24"/>
          <w:szCs w:val="24"/>
        </w:rPr>
      </w:pPr>
      <w:r w:rsidRPr="009D14A7">
        <w:rPr>
          <w:sz w:val="24"/>
          <w:szCs w:val="24"/>
        </w:rPr>
        <w:t>Mivel megoldóink gyorsasága már a korábbiakban bebizonyosodott, ezért jó eséllyel gondolhattunk arra</w:t>
      </w:r>
      <w:r w:rsidR="00302036" w:rsidRPr="009D14A7">
        <w:rPr>
          <w:sz w:val="24"/>
          <w:szCs w:val="24"/>
        </w:rPr>
        <w:t>,</w:t>
      </w:r>
      <w:r w:rsidRPr="009D14A7">
        <w:rPr>
          <w:sz w:val="24"/>
          <w:szCs w:val="24"/>
        </w:rPr>
        <w:t xml:space="preserve"> hogy amennyiben egy vagy több korlátozást eltávolítunk abban az esetben véges idő alatt </w:t>
      </w:r>
      <w:r w:rsidR="00302036" w:rsidRPr="009D14A7">
        <w:rPr>
          <w:sz w:val="24"/>
          <w:szCs w:val="24"/>
        </w:rPr>
        <w:t>meg tudjuk határozni, hogy továbbra is egyértelmű-e az eredmény</w:t>
      </w:r>
      <w:r w:rsidRPr="009D14A7">
        <w:rPr>
          <w:sz w:val="24"/>
          <w:szCs w:val="24"/>
        </w:rPr>
        <w:t xml:space="preserve">. </w:t>
      </w:r>
      <w:r w:rsidR="00302036" w:rsidRPr="009D14A7">
        <w:rPr>
          <w:sz w:val="24"/>
          <w:szCs w:val="24"/>
        </w:rPr>
        <w:t>A feladatok jellegéből adódóan egyértelműnek azt az esetet tekintettük, amikor a program lefutása után csak egy</w:t>
      </w:r>
      <w:r w:rsidRPr="009D14A7">
        <w:rPr>
          <w:sz w:val="24"/>
          <w:szCs w:val="24"/>
        </w:rPr>
        <w:t xml:space="preserve"> megoldás</w:t>
      </w:r>
      <w:r w:rsidR="00302036" w:rsidRPr="009D14A7">
        <w:rPr>
          <w:sz w:val="24"/>
          <w:szCs w:val="24"/>
        </w:rPr>
        <w:t>t találtunk</w:t>
      </w:r>
      <w:r w:rsidRPr="009D14A7">
        <w:rPr>
          <w:sz w:val="24"/>
          <w:szCs w:val="24"/>
        </w:rPr>
        <w:t xml:space="preserve">, </w:t>
      </w:r>
      <w:r w:rsidR="00302036" w:rsidRPr="009D14A7">
        <w:rPr>
          <w:sz w:val="24"/>
          <w:szCs w:val="24"/>
        </w:rPr>
        <w:t xml:space="preserve">amely az eredeti – minden kikötést tartalmazó – feladatkiírásnak is megfelel. </w:t>
      </w:r>
      <w:r w:rsidR="001939A7" w:rsidRPr="009D14A7">
        <w:rPr>
          <w:sz w:val="24"/>
          <w:szCs w:val="24"/>
        </w:rPr>
        <w:t>Módszerünk a következő volt: minden kikötést egy elágazásban helyeztük el az</w:t>
      </w:r>
      <w:r w:rsidR="00B05F2C" w:rsidRPr="009D14A7">
        <w:rPr>
          <w:sz w:val="24"/>
          <w:szCs w:val="24"/>
        </w:rPr>
        <w:t xml:space="preserve"> alábbi</w:t>
      </w:r>
      <w:r w:rsidR="001939A7" w:rsidRPr="009D14A7">
        <w:rPr>
          <w:sz w:val="24"/>
          <w:szCs w:val="24"/>
        </w:rPr>
        <w:t xml:space="preserve"> ábrán látható módon.</w:t>
      </w:r>
    </w:p>
    <w:p w:rsidR="001939A7" w:rsidRPr="001939A7" w:rsidRDefault="001939A7" w:rsidP="0019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lang w:eastAsia="hu-HU"/>
        </w:rPr>
      </w:pP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constraint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if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proofErr w:type="gramStart"/>
      <w:r w:rsidRPr="001939A7">
        <w:rPr>
          <w:rFonts w:ascii="Consolas" w:eastAsia="Times New Roman" w:hAnsi="Consolas" w:cs="Courier New"/>
          <w:lang w:eastAsia="hu-HU"/>
        </w:rPr>
        <w:t>kivesszuk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</w:t>
      </w:r>
      <w:proofErr w:type="gramEnd"/>
      <w:r w:rsidRPr="001939A7">
        <w:rPr>
          <w:rFonts w:ascii="Consolas" w:eastAsia="Times New Roman" w:hAnsi="Consolas" w:cs="Courier New"/>
          <w:lang w:eastAsia="hu-HU"/>
        </w:rPr>
        <w:t xml:space="preserve">4]=1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then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true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else</w:t>
      </w:r>
      <w:proofErr w:type="spellEnd"/>
    </w:p>
    <w:p w:rsidR="001939A7" w:rsidRPr="001939A7" w:rsidRDefault="001939A7" w:rsidP="0019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lang w:eastAsia="hu-HU"/>
        </w:rPr>
      </w:pPr>
      <w:r w:rsidRPr="001939A7">
        <w:rPr>
          <w:rFonts w:ascii="Consolas" w:eastAsia="Times New Roman" w:hAnsi="Consolas" w:cs="Courier New"/>
          <w:lang w:eastAsia="hu-HU"/>
        </w:rPr>
        <w:t xml:space="preserve">  </w:t>
      </w:r>
      <w:proofErr w:type="spellStart"/>
      <w:proofErr w:type="gramStart"/>
      <w:r w:rsidRPr="001939A7">
        <w:rPr>
          <w:rFonts w:ascii="Consolas" w:eastAsia="Times New Roman" w:hAnsi="Consolas" w:cs="Courier New"/>
          <w:color w:val="0000FF"/>
          <w:lang w:eastAsia="hu-HU"/>
        </w:rPr>
        <w:t>forall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(</w:t>
      </w:r>
      <w:proofErr w:type="gramEnd"/>
      <w:r w:rsidRPr="001939A7">
        <w:rPr>
          <w:rFonts w:ascii="Consolas" w:eastAsia="Times New Roman" w:hAnsi="Consolas" w:cs="Courier New"/>
          <w:lang w:eastAsia="hu-HU"/>
        </w:rPr>
        <w:t xml:space="preserve">p </w:t>
      </w:r>
      <w:proofErr w:type="spellStart"/>
      <w:r w:rsidRPr="001939A7">
        <w:rPr>
          <w:rFonts w:ascii="Consolas" w:eastAsia="Times New Roman" w:hAnsi="Consolas" w:cs="Courier New"/>
          <w:color w:val="008000"/>
          <w:lang w:eastAsia="hu-HU"/>
        </w:rPr>
        <w:t>in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PEOPLE)(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necklace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[p]=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sapphire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 xml:space="preserve"> &lt;-&gt; 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age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[p]=</w:t>
      </w:r>
      <w:proofErr w:type="spellStart"/>
      <w:r w:rsidRPr="001939A7">
        <w:rPr>
          <w:rFonts w:ascii="Consolas" w:eastAsia="Times New Roman" w:hAnsi="Consolas" w:cs="Courier New"/>
          <w:lang w:eastAsia="hu-HU"/>
        </w:rPr>
        <w:t>fiftyfive</w:t>
      </w:r>
      <w:proofErr w:type="spellEnd"/>
      <w:r w:rsidRPr="001939A7">
        <w:rPr>
          <w:rFonts w:ascii="Consolas" w:eastAsia="Times New Roman" w:hAnsi="Consolas" w:cs="Courier New"/>
          <w:lang w:eastAsia="hu-HU"/>
        </w:rPr>
        <w:t>)</w:t>
      </w:r>
    </w:p>
    <w:p w:rsidR="001939A7" w:rsidRPr="009D14A7" w:rsidRDefault="001939A7" w:rsidP="001939A7">
      <w:pPr>
        <w:ind w:left="851"/>
        <w:rPr>
          <w:rFonts w:ascii="Consolas" w:eastAsia="Times New Roman" w:hAnsi="Consolas" w:cs="Times New Roman"/>
          <w:lang w:eastAsia="hu-HU"/>
        </w:rPr>
      </w:pPr>
      <w:proofErr w:type="spellStart"/>
      <w:r w:rsidRPr="009D14A7">
        <w:rPr>
          <w:rFonts w:ascii="Consolas" w:eastAsia="Times New Roman" w:hAnsi="Consolas" w:cs="Times New Roman"/>
          <w:color w:val="008000"/>
          <w:lang w:eastAsia="hu-HU"/>
        </w:rPr>
        <w:t>endif</w:t>
      </w:r>
      <w:proofErr w:type="spellEnd"/>
      <w:r w:rsidRPr="009D14A7">
        <w:rPr>
          <w:rFonts w:ascii="Consolas" w:eastAsia="Times New Roman" w:hAnsi="Consolas" w:cs="Times New Roman"/>
          <w:lang w:eastAsia="hu-HU"/>
        </w:rPr>
        <w:t>;</w:t>
      </w:r>
    </w:p>
    <w:p w:rsidR="001939A7" w:rsidRPr="009D14A7" w:rsidRDefault="001939A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>A „</w:t>
      </w:r>
      <w:proofErr w:type="spellStart"/>
      <w:r w:rsidRPr="009D14A7">
        <w:rPr>
          <w:rFonts w:cstheme="minorHAnsi"/>
          <w:sz w:val="24"/>
          <w:szCs w:val="24"/>
        </w:rPr>
        <w:t>kivesszuk</w:t>
      </w:r>
      <w:proofErr w:type="spellEnd"/>
      <w:r w:rsidRPr="009D14A7">
        <w:rPr>
          <w:rFonts w:cstheme="minorHAnsi"/>
          <w:sz w:val="24"/>
          <w:szCs w:val="24"/>
        </w:rPr>
        <w:t>” egy, a korlátozások számával egyező elemszámú bináris értékeket tartalmazó tömb. Amennyiben a tömb adott indexű eleme 1 értéket tartalmaz, akkor a korlátozás a konkrét kifejezés értéke helyett egyszerűen igaz értéket vesz fel</w:t>
      </w:r>
      <w:r w:rsidR="00B00CB4" w:rsidRPr="009D14A7">
        <w:rPr>
          <w:rFonts w:cstheme="minorHAnsi"/>
          <w:sz w:val="24"/>
          <w:szCs w:val="24"/>
        </w:rPr>
        <w:t>, így a kifejezést figyelmen kívül hagyjuk</w:t>
      </w:r>
      <w:r w:rsidRPr="009D14A7">
        <w:rPr>
          <w:rFonts w:cstheme="minorHAnsi"/>
          <w:sz w:val="24"/>
          <w:szCs w:val="24"/>
        </w:rPr>
        <w:t>. Amennyiben viszont az adott sorszámú elem 0 értékű</w:t>
      </w:r>
      <w:r w:rsidR="00B00CB4" w:rsidRPr="009D14A7">
        <w:rPr>
          <w:rFonts w:cstheme="minorHAnsi"/>
          <w:sz w:val="24"/>
          <w:szCs w:val="24"/>
        </w:rPr>
        <w:t>, akkor a különben ágban elhelyezett, a feladatleírásnak megfelelően modellezett kifejezést kezeljük korlátozásként. Ezen elvet követve mindegyik korlátozást egy a fentihez hasonló vezérlési szerkezetbe ágyaztunk. A „</w:t>
      </w:r>
      <w:proofErr w:type="spellStart"/>
      <w:r w:rsidR="00B00CB4" w:rsidRPr="009D14A7">
        <w:rPr>
          <w:rFonts w:cstheme="minorHAnsi"/>
          <w:sz w:val="24"/>
          <w:szCs w:val="24"/>
        </w:rPr>
        <w:t>kivesszuk</w:t>
      </w:r>
      <w:proofErr w:type="spellEnd"/>
      <w:r w:rsidR="00B00CB4" w:rsidRPr="009D14A7">
        <w:rPr>
          <w:rFonts w:cstheme="minorHAnsi"/>
          <w:sz w:val="24"/>
          <w:szCs w:val="24"/>
        </w:rPr>
        <w:t xml:space="preserve">” tömböt pedig a könnyebb szerkeszthetőség érdekében nem a modellen belül definiáltuk, hanem értékét külön </w:t>
      </w:r>
      <w:proofErr w:type="gramStart"/>
      <w:r w:rsidR="00B00CB4" w:rsidRPr="009D14A7">
        <w:rPr>
          <w:rFonts w:cstheme="minorHAnsi"/>
          <w:sz w:val="24"/>
          <w:szCs w:val="24"/>
        </w:rPr>
        <w:t>fájl(</w:t>
      </w:r>
      <w:proofErr w:type="gramEnd"/>
      <w:r w:rsidR="00B00CB4" w:rsidRPr="009D14A7">
        <w:rPr>
          <w:rFonts w:cstheme="minorHAnsi"/>
          <w:sz w:val="24"/>
          <w:szCs w:val="24"/>
        </w:rPr>
        <w:t>ok)</w:t>
      </w:r>
      <w:proofErr w:type="spellStart"/>
      <w:r w:rsidR="00B00CB4" w:rsidRPr="009D14A7">
        <w:rPr>
          <w:rFonts w:cstheme="minorHAnsi"/>
          <w:sz w:val="24"/>
          <w:szCs w:val="24"/>
        </w:rPr>
        <w:t>ból</w:t>
      </w:r>
      <w:proofErr w:type="spellEnd"/>
      <w:r w:rsidR="00B00CB4" w:rsidRPr="009D14A7">
        <w:rPr>
          <w:rFonts w:cstheme="minorHAnsi"/>
          <w:sz w:val="24"/>
          <w:szCs w:val="24"/>
        </w:rPr>
        <w:t xml:space="preserve"> olvastuk be. Mivel egyes példák nagy mennyiségű kikötést tartalmaznak és ebből következően</w:t>
      </w:r>
      <w:r w:rsidR="00B05F2C" w:rsidRPr="009D14A7">
        <w:rPr>
          <w:rFonts w:cstheme="minorHAnsi"/>
          <w:sz w:val="24"/>
          <w:szCs w:val="24"/>
        </w:rPr>
        <w:t xml:space="preserve"> rengeteg</w:t>
      </w:r>
      <w:r w:rsidR="00B00CB4" w:rsidRPr="009D14A7">
        <w:rPr>
          <w:rFonts w:cstheme="minorHAnsi"/>
          <w:sz w:val="24"/>
          <w:szCs w:val="24"/>
        </w:rPr>
        <w:t xml:space="preserve"> fél</w:t>
      </w:r>
      <w:r w:rsidR="00B05F2C" w:rsidRPr="009D14A7">
        <w:rPr>
          <w:rFonts w:cstheme="minorHAnsi"/>
          <w:sz w:val="24"/>
          <w:szCs w:val="24"/>
        </w:rPr>
        <w:t xml:space="preserve">e kombinációban tudnánk ezeket elhagyni, így igyekeztük ezeket a teszteket valamilyen szinten automatizálni. Az </w:t>
      </w:r>
      <w:proofErr w:type="gramStart"/>
      <w:r w:rsidR="00B05F2C" w:rsidRPr="009D14A7">
        <w:rPr>
          <w:rFonts w:cstheme="minorHAnsi"/>
          <w:sz w:val="24"/>
          <w:szCs w:val="24"/>
        </w:rPr>
        <w:t>adatfájlokat(</w:t>
      </w:r>
      <w:proofErr w:type="gramEnd"/>
      <w:r w:rsidR="00B05F2C" w:rsidRPr="009D14A7">
        <w:rPr>
          <w:rFonts w:cstheme="minorHAnsi"/>
          <w:sz w:val="24"/>
          <w:szCs w:val="24"/>
        </w:rPr>
        <w:t>amelyekben a „</w:t>
      </w:r>
      <w:proofErr w:type="spellStart"/>
      <w:r w:rsidR="00B05F2C" w:rsidRPr="009D14A7">
        <w:rPr>
          <w:rFonts w:cstheme="minorHAnsi"/>
          <w:sz w:val="24"/>
          <w:szCs w:val="24"/>
        </w:rPr>
        <w:t>kivesszuk</w:t>
      </w:r>
      <w:proofErr w:type="spellEnd"/>
      <w:r w:rsidR="00B05F2C" w:rsidRPr="009D14A7">
        <w:rPr>
          <w:rFonts w:cstheme="minorHAnsi"/>
          <w:sz w:val="24"/>
          <w:szCs w:val="24"/>
        </w:rPr>
        <w:t>” tömböt definiáltuk) egy C# programmal generáltuk oly módon, hogy első körben mindegyikben a tömbnek pontosan egy eleme lesz 1 értékű, így értelemszerűen a korlátozások darabszámával egyező adatfájl keletkezett. Ezeket parancssorból a modellel együtt parancssorból futtattuk és feljegyeztük azokat a sorszámokat</w:t>
      </w:r>
      <w:r w:rsidR="004A0F09" w:rsidRPr="009D14A7">
        <w:rPr>
          <w:rFonts w:cstheme="minorHAnsi"/>
          <w:sz w:val="24"/>
          <w:szCs w:val="24"/>
        </w:rPr>
        <w:t>,</w:t>
      </w:r>
      <w:r w:rsidR="00B05F2C" w:rsidRPr="009D14A7">
        <w:rPr>
          <w:rFonts w:cstheme="minorHAnsi"/>
          <w:sz w:val="24"/>
          <w:szCs w:val="24"/>
        </w:rPr>
        <w:t xml:space="preserve"> amelyek</w:t>
      </w:r>
      <w:r w:rsidR="004A0F09" w:rsidRPr="009D14A7">
        <w:rPr>
          <w:rFonts w:cstheme="minorHAnsi"/>
          <w:sz w:val="24"/>
          <w:szCs w:val="24"/>
        </w:rPr>
        <w:t xml:space="preserve"> esetén egyértelmű eredmény született. Második körben az imént említett C# program segítségével legeneráltuk ezen összegyűjtött sorszámok összes létező, 2 tagból álló kombinációját, majd újabb parancssoros futtatás következett. Megint feljegyeztük az eredményeket és ezt ismételtük mindaddig, amíg a sorszámok értékkészlete le nem szűkült teljesen. A kapott eredmények meglepőek voltak.</w:t>
      </w:r>
    </w:p>
    <w:p w:rsidR="004A0F09" w:rsidRDefault="00BD093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>Még egy olyan kicsi és gyenge nehézségű, kevés kikötésből álló példánál is, mint amilyen a „</w:t>
      </w:r>
      <w:proofErr w:type="spellStart"/>
      <w:r w:rsidRPr="009D14A7">
        <w:rPr>
          <w:rFonts w:cstheme="minorHAnsi"/>
          <w:sz w:val="24"/>
          <w:szCs w:val="24"/>
        </w:rPr>
        <w:t>Movies</w:t>
      </w:r>
      <w:proofErr w:type="spellEnd"/>
      <w:r w:rsidRPr="009D14A7">
        <w:rPr>
          <w:rFonts w:cstheme="minorHAnsi"/>
          <w:sz w:val="24"/>
          <w:szCs w:val="24"/>
        </w:rPr>
        <w:t xml:space="preserve"> </w:t>
      </w:r>
      <w:proofErr w:type="spellStart"/>
      <w:r w:rsidRPr="009D14A7">
        <w:rPr>
          <w:rFonts w:cstheme="minorHAnsi"/>
          <w:sz w:val="24"/>
          <w:szCs w:val="24"/>
        </w:rPr>
        <w:t>Night</w:t>
      </w:r>
      <w:proofErr w:type="spellEnd"/>
      <w:r w:rsidRPr="009D14A7">
        <w:rPr>
          <w:rFonts w:cstheme="minorHAnsi"/>
          <w:sz w:val="24"/>
          <w:szCs w:val="24"/>
        </w:rPr>
        <w:t>”, relatíve jelentős mennyiségű kikötés elhagyása esetén is teljesült, hogy az egyetlen kapott megoldás megegyezett a kiindulási feladat megoldásával. Ez esetben</w:t>
      </w:r>
      <w:r w:rsidR="007230D2">
        <w:rPr>
          <w:rFonts w:cstheme="minorHAnsi"/>
          <w:sz w:val="24"/>
          <w:szCs w:val="24"/>
        </w:rPr>
        <w:t xml:space="preserve"> az összes 13-ból</w:t>
      </w:r>
      <w:r w:rsidRPr="009D14A7">
        <w:rPr>
          <w:rFonts w:cstheme="minorHAnsi"/>
          <w:sz w:val="24"/>
          <w:szCs w:val="24"/>
        </w:rPr>
        <w:t xml:space="preserve"> </w:t>
      </w:r>
      <w:r w:rsidR="007230D2">
        <w:rPr>
          <w:rFonts w:cstheme="minorHAnsi"/>
          <w:sz w:val="24"/>
          <w:szCs w:val="24"/>
        </w:rPr>
        <w:t>önmagában 3</w:t>
      </w:r>
      <w:r w:rsidR="00C77048" w:rsidRPr="009D14A7">
        <w:rPr>
          <w:rFonts w:cstheme="minorHAnsi"/>
          <w:sz w:val="24"/>
          <w:szCs w:val="24"/>
        </w:rPr>
        <w:t xml:space="preserve"> korlátozás is redundánsnak bizonyult</w:t>
      </w:r>
      <w:r w:rsidR="007230D2">
        <w:rPr>
          <w:rFonts w:cstheme="minorHAnsi"/>
          <w:sz w:val="24"/>
          <w:szCs w:val="24"/>
        </w:rPr>
        <w:t xml:space="preserve">. Ezekből pedig 3 olyan </w:t>
      </w:r>
      <w:r w:rsidR="007230D2">
        <w:rPr>
          <w:rFonts w:cstheme="minorHAnsi"/>
          <w:sz w:val="24"/>
          <w:szCs w:val="24"/>
        </w:rPr>
        <w:t>különböző</w:t>
      </w:r>
      <w:r w:rsidR="007230D2">
        <w:rPr>
          <w:rFonts w:cstheme="minorHAnsi"/>
          <w:sz w:val="24"/>
          <w:szCs w:val="24"/>
        </w:rPr>
        <w:t xml:space="preserve"> 2 </w:t>
      </w:r>
      <w:r w:rsidR="007230D2">
        <w:rPr>
          <w:rFonts w:cstheme="minorHAnsi"/>
          <w:sz w:val="24"/>
          <w:szCs w:val="24"/>
        </w:rPr>
        <w:lastRenderedPageBreak/>
        <w:t>tagból álló kombináció volt alkotható, amelyek egy időben is elhagyhatóak.</w:t>
      </w:r>
      <w:r w:rsidR="00780C87" w:rsidRPr="009D14A7">
        <w:rPr>
          <w:rFonts w:cstheme="minorHAnsi"/>
          <w:sz w:val="24"/>
          <w:szCs w:val="24"/>
        </w:rPr>
        <w:t xml:space="preserve"> </w:t>
      </w:r>
      <w:r w:rsidR="00C77048" w:rsidRPr="009D14A7">
        <w:rPr>
          <w:rFonts w:cstheme="minorHAnsi"/>
          <w:sz w:val="24"/>
          <w:szCs w:val="24"/>
        </w:rPr>
        <w:t>Ez</w:t>
      </w:r>
      <w:r w:rsidR="007230D2">
        <w:rPr>
          <w:rFonts w:cstheme="minorHAnsi"/>
          <w:sz w:val="24"/>
          <w:szCs w:val="24"/>
        </w:rPr>
        <w:t>en</w:t>
      </w:r>
      <w:r w:rsidR="00C77048" w:rsidRPr="009D14A7">
        <w:rPr>
          <w:rFonts w:cstheme="minorHAnsi"/>
          <w:sz w:val="24"/>
          <w:szCs w:val="24"/>
        </w:rPr>
        <w:t xml:space="preserve"> szám</w:t>
      </w:r>
      <w:r w:rsidR="007230D2">
        <w:rPr>
          <w:rFonts w:cstheme="minorHAnsi"/>
          <w:sz w:val="24"/>
          <w:szCs w:val="24"/>
        </w:rPr>
        <w:t>ok</w:t>
      </w:r>
      <w:r w:rsidR="00C77048" w:rsidRPr="009D14A7">
        <w:rPr>
          <w:rFonts w:cstheme="minorHAnsi"/>
          <w:sz w:val="24"/>
          <w:szCs w:val="24"/>
        </w:rPr>
        <w:t xml:space="preserve"> a nagyobb példák esetében még tovább nőtt</w:t>
      </w:r>
      <w:r w:rsidR="007230D2">
        <w:rPr>
          <w:rFonts w:cstheme="minorHAnsi"/>
          <w:sz w:val="24"/>
          <w:szCs w:val="24"/>
        </w:rPr>
        <w:t>ek</w:t>
      </w:r>
      <w:r w:rsidR="00C77048" w:rsidRPr="009D14A7">
        <w:rPr>
          <w:rFonts w:cstheme="minorHAnsi"/>
          <w:sz w:val="24"/>
          <w:szCs w:val="24"/>
        </w:rPr>
        <w:t xml:space="preserve">. Az általunk feldolgozott példák esetében a redundáns </w:t>
      </w:r>
      <w:r w:rsidR="007230D2">
        <w:rPr>
          <w:rFonts w:cstheme="minorHAnsi"/>
          <w:sz w:val="24"/>
          <w:szCs w:val="24"/>
        </w:rPr>
        <w:t>kikötések eloszlásait</w:t>
      </w:r>
      <w:r w:rsidR="00C77048" w:rsidRPr="009D14A7">
        <w:rPr>
          <w:rFonts w:cstheme="minorHAnsi"/>
          <w:sz w:val="24"/>
          <w:szCs w:val="24"/>
        </w:rPr>
        <w:t xml:space="preserve"> az alábbi táblázat tartalmazza.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8"/>
        <w:gridCol w:w="1834"/>
        <w:gridCol w:w="1970"/>
        <w:gridCol w:w="1869"/>
        <w:gridCol w:w="1781"/>
      </w:tblGrid>
      <w:tr w:rsidR="00F72201" w:rsidRPr="007230D2" w:rsidTr="007230D2">
        <w:tc>
          <w:tcPr>
            <w:tcW w:w="16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18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Movies</w:t>
            </w:r>
            <w:proofErr w:type="spellEnd"/>
            <w:r w:rsidRPr="007230D2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Night</w:t>
            </w:r>
            <w:proofErr w:type="spellEnd"/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Fundraising</w:t>
            </w:r>
            <w:proofErr w:type="spellEnd"/>
            <w:r w:rsidRPr="007230D2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Dinner</w:t>
            </w:r>
            <w:proofErr w:type="spellEnd"/>
          </w:p>
        </w:tc>
        <w:tc>
          <w:tcPr>
            <w:tcW w:w="18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7230D2">
              <w:rPr>
                <w:rFonts w:cstheme="minorHAnsi"/>
                <w:i/>
                <w:sz w:val="24"/>
                <w:szCs w:val="24"/>
              </w:rPr>
              <w:t>Gardens</w:t>
            </w:r>
            <w:proofErr w:type="spellEnd"/>
          </w:p>
        </w:tc>
        <w:tc>
          <w:tcPr>
            <w:tcW w:w="178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2201" w:rsidRPr="007230D2" w:rsidRDefault="00F72201" w:rsidP="007230D2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7230D2">
              <w:rPr>
                <w:rFonts w:cstheme="minorHAnsi"/>
                <w:i/>
                <w:sz w:val="24"/>
                <w:szCs w:val="24"/>
              </w:rPr>
              <w:t>Saját óriás példa</w:t>
            </w:r>
          </w:p>
        </w:tc>
      </w:tr>
      <w:tr w:rsidR="00F72201" w:rsidTr="007230D2">
        <w:tc>
          <w:tcPr>
            <w:tcW w:w="1608" w:type="dxa"/>
            <w:tcBorders>
              <w:top w:val="single" w:sz="12" w:space="0" w:color="auto"/>
            </w:tcBorders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Önmagában elhagyható korlátozások száma</w:t>
            </w:r>
          </w:p>
        </w:tc>
        <w:tc>
          <w:tcPr>
            <w:tcW w:w="1834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81" w:type="dxa"/>
            <w:tcBorders>
              <w:top w:val="single" w:sz="12" w:space="0" w:color="auto"/>
            </w:tcBorders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2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3</w:t>
            </w:r>
            <w:r w:rsidRPr="007230D2">
              <w:rPr>
                <w:rFonts w:cstheme="minorHAnsi"/>
              </w:rPr>
              <w:t xml:space="preserve">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70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7220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2201" w:rsidTr="007230D2">
        <w:tc>
          <w:tcPr>
            <w:tcW w:w="1608" w:type="dxa"/>
            <w:vAlign w:val="center"/>
          </w:tcPr>
          <w:p w:rsidR="00F72201" w:rsidRPr="007230D2" w:rsidRDefault="007230D2" w:rsidP="007230D2">
            <w:pPr>
              <w:jc w:val="center"/>
              <w:rPr>
                <w:rFonts w:cstheme="minorHAnsi"/>
              </w:rPr>
            </w:pPr>
            <w:r w:rsidRPr="007230D2">
              <w:rPr>
                <w:rFonts w:cstheme="minorHAnsi"/>
              </w:rPr>
              <w:t>4</w:t>
            </w:r>
            <w:r w:rsidRPr="007230D2">
              <w:rPr>
                <w:rFonts w:cstheme="minorHAnsi"/>
              </w:rPr>
              <w:t xml:space="preserve"> tagú kombinációk</w:t>
            </w:r>
          </w:p>
        </w:tc>
        <w:tc>
          <w:tcPr>
            <w:tcW w:w="1834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70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:rsidR="00F72201" w:rsidRDefault="007230D2" w:rsidP="007230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81" w:type="dxa"/>
            <w:vAlign w:val="center"/>
          </w:tcPr>
          <w:p w:rsidR="00F72201" w:rsidRDefault="00F72201" w:rsidP="007230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A0CF1" w:rsidRPr="007230D2" w:rsidRDefault="007230D2" w:rsidP="007230D2">
      <w:pPr>
        <w:jc w:val="center"/>
        <w:rPr>
          <w:rFonts w:cstheme="minorHAnsi"/>
          <w:i/>
        </w:rPr>
      </w:pPr>
      <w:r w:rsidRPr="007230D2">
        <w:rPr>
          <w:rFonts w:cstheme="minorHAnsi"/>
          <w:i/>
        </w:rPr>
        <w:t>Példánként az elhagyható korlátozások és azok lehetséges kombinációinak száma</w:t>
      </w:r>
    </w:p>
    <w:p w:rsidR="00A55BE4" w:rsidRDefault="00780C87" w:rsidP="00995124">
      <w:pPr>
        <w:jc w:val="both"/>
        <w:rPr>
          <w:rFonts w:cstheme="minorHAnsi"/>
          <w:sz w:val="24"/>
          <w:szCs w:val="24"/>
        </w:rPr>
      </w:pPr>
      <w:r w:rsidRPr="009D14A7">
        <w:rPr>
          <w:rFonts w:cstheme="minorHAnsi"/>
          <w:sz w:val="24"/>
          <w:szCs w:val="24"/>
        </w:rPr>
        <w:t xml:space="preserve">Az adatokból kitűnik, hogy </w:t>
      </w:r>
      <w:r w:rsidR="00A55BE4">
        <w:rPr>
          <w:rFonts w:cstheme="minorHAnsi"/>
          <w:sz w:val="24"/>
          <w:szCs w:val="24"/>
        </w:rPr>
        <w:t>azon</w:t>
      </w:r>
      <w:r w:rsidR="000A2B2E">
        <w:rPr>
          <w:rFonts w:cstheme="minorHAnsi"/>
          <w:sz w:val="24"/>
          <w:szCs w:val="24"/>
        </w:rPr>
        <w:t xml:space="preserve"> korlátozások közül</w:t>
      </w:r>
      <w:r w:rsidR="00A55BE4">
        <w:rPr>
          <w:rFonts w:cstheme="minorHAnsi"/>
          <w:sz w:val="24"/>
          <w:szCs w:val="24"/>
        </w:rPr>
        <w:t>,</w:t>
      </w:r>
      <w:r w:rsidR="000A2B2E">
        <w:rPr>
          <w:rFonts w:cstheme="minorHAnsi"/>
          <w:sz w:val="24"/>
          <w:szCs w:val="24"/>
        </w:rPr>
        <w:t xml:space="preserve"> amelyek önmagukban elhagyhatóak</w:t>
      </w:r>
      <w:r w:rsidRPr="009D14A7">
        <w:rPr>
          <w:rFonts w:cstheme="minorHAnsi"/>
          <w:sz w:val="24"/>
          <w:szCs w:val="24"/>
        </w:rPr>
        <w:t>,</w:t>
      </w:r>
      <w:r w:rsidR="000A2B2E">
        <w:rPr>
          <w:rFonts w:cstheme="minorHAnsi"/>
          <w:sz w:val="24"/>
          <w:szCs w:val="24"/>
        </w:rPr>
        <w:t xml:space="preserve"> nem választhatunk ki tetszőleges kombinációban 2-t vagy többet.</w:t>
      </w:r>
      <w:r w:rsidR="00A55BE4">
        <w:rPr>
          <w:rFonts w:cstheme="minorHAnsi"/>
          <w:sz w:val="24"/>
          <w:szCs w:val="24"/>
        </w:rPr>
        <w:t xml:space="preserve"> </w:t>
      </w:r>
      <w:r w:rsidR="00A55BE4">
        <w:rPr>
          <w:rFonts w:cstheme="minorHAnsi"/>
          <w:sz w:val="24"/>
          <w:szCs w:val="24"/>
        </w:rPr>
        <w:t>Azaz</w:t>
      </w:r>
      <w:r w:rsidR="00A55BE4" w:rsidRPr="009D14A7">
        <w:rPr>
          <w:rFonts w:cstheme="minorHAnsi"/>
          <w:sz w:val="24"/>
          <w:szCs w:val="24"/>
        </w:rPr>
        <w:t xml:space="preserve"> már </w:t>
      </w:r>
      <w:r w:rsidR="00A55BE4">
        <w:rPr>
          <w:rFonts w:cstheme="minorHAnsi"/>
          <w:sz w:val="24"/>
          <w:szCs w:val="24"/>
        </w:rPr>
        <w:t xml:space="preserve">meg kellett válogatnunk, hogy pontosan </w:t>
      </w:r>
      <w:r w:rsidR="00A55BE4" w:rsidRPr="009D14A7">
        <w:rPr>
          <w:rFonts w:cstheme="minorHAnsi"/>
          <w:sz w:val="24"/>
          <w:szCs w:val="24"/>
        </w:rPr>
        <w:t>melyek</w:t>
      </w:r>
      <w:r w:rsidR="00A55BE4">
        <w:rPr>
          <w:rFonts w:cstheme="minorHAnsi"/>
          <w:sz w:val="24"/>
          <w:szCs w:val="24"/>
        </w:rPr>
        <w:t xml:space="preserve"> együttes elhagyása ad egyértelmű eredményt.</w:t>
      </w:r>
      <w:r w:rsidR="00A55BE4" w:rsidRPr="009D14A7">
        <w:rPr>
          <w:rFonts w:cstheme="minorHAnsi"/>
          <w:sz w:val="24"/>
          <w:szCs w:val="24"/>
        </w:rPr>
        <w:t xml:space="preserve"> Tehát</w:t>
      </w:r>
      <w:r w:rsidR="00A55BE4">
        <w:rPr>
          <w:rFonts w:cstheme="minorHAnsi"/>
          <w:sz w:val="24"/>
          <w:szCs w:val="24"/>
        </w:rPr>
        <w:t xml:space="preserve"> például</w:t>
      </w:r>
      <w:r w:rsidR="00A55BE4" w:rsidRPr="009D14A7">
        <w:rPr>
          <w:rFonts w:cstheme="minorHAnsi"/>
          <w:sz w:val="24"/>
          <w:szCs w:val="24"/>
        </w:rPr>
        <w:t xml:space="preserve"> ha </w:t>
      </w:r>
      <w:r w:rsidR="00A55BE4">
        <w:rPr>
          <w:rFonts w:cstheme="minorHAnsi"/>
          <w:sz w:val="24"/>
          <w:szCs w:val="24"/>
        </w:rPr>
        <w:t>két</w:t>
      </w:r>
      <w:r w:rsidR="00A55BE4" w:rsidRPr="009D14A7">
        <w:rPr>
          <w:rFonts w:cstheme="minorHAnsi"/>
          <w:sz w:val="24"/>
          <w:szCs w:val="24"/>
        </w:rPr>
        <w:t xml:space="preserve"> kifejezés</w:t>
      </w:r>
      <w:r w:rsidR="00A55BE4">
        <w:rPr>
          <w:rFonts w:cstheme="minorHAnsi"/>
          <w:sz w:val="24"/>
          <w:szCs w:val="24"/>
        </w:rPr>
        <w:t xml:space="preserve"> külön-külön</w:t>
      </w:r>
      <w:r w:rsidR="00A55BE4" w:rsidRPr="009D14A7">
        <w:rPr>
          <w:rFonts w:cstheme="minorHAnsi"/>
          <w:sz w:val="24"/>
          <w:szCs w:val="24"/>
        </w:rPr>
        <w:t xml:space="preserve"> elhagyható, az korántsem jeleni azt, hogy ezek egyszerre is elhagyhatók.</w:t>
      </w:r>
      <w:r w:rsidR="00A55BE4">
        <w:rPr>
          <w:rFonts w:cstheme="minorHAnsi"/>
          <w:sz w:val="24"/>
          <w:szCs w:val="24"/>
        </w:rPr>
        <w:t xml:space="preserve"> Vegyünk egy ko</w:t>
      </w:r>
      <w:r w:rsidR="00EB67C3">
        <w:rPr>
          <w:rFonts w:cstheme="minorHAnsi"/>
          <w:sz w:val="24"/>
          <w:szCs w:val="24"/>
        </w:rPr>
        <w:t>n</w:t>
      </w:r>
      <w:r w:rsidR="00A55BE4">
        <w:rPr>
          <w:rFonts w:cstheme="minorHAnsi"/>
          <w:sz w:val="24"/>
          <w:szCs w:val="24"/>
        </w:rPr>
        <w:t>krét példát: a „</w:t>
      </w:r>
      <w:proofErr w:type="spellStart"/>
      <w:r w:rsidR="00A55BE4">
        <w:rPr>
          <w:rFonts w:cstheme="minorHAnsi"/>
          <w:sz w:val="24"/>
          <w:szCs w:val="24"/>
        </w:rPr>
        <w:t>Fundraising</w:t>
      </w:r>
      <w:proofErr w:type="spellEnd"/>
      <w:r w:rsidR="00A55BE4">
        <w:rPr>
          <w:rFonts w:cstheme="minorHAnsi"/>
          <w:sz w:val="24"/>
          <w:szCs w:val="24"/>
        </w:rPr>
        <w:t xml:space="preserve"> </w:t>
      </w:r>
      <w:proofErr w:type="spellStart"/>
      <w:r w:rsidR="00A55BE4">
        <w:rPr>
          <w:rFonts w:cstheme="minorHAnsi"/>
          <w:sz w:val="24"/>
          <w:szCs w:val="24"/>
        </w:rPr>
        <w:t>dinner</w:t>
      </w:r>
      <w:proofErr w:type="spellEnd"/>
      <w:r w:rsidR="00A55BE4">
        <w:rPr>
          <w:rFonts w:cstheme="minorHAnsi"/>
          <w:sz w:val="24"/>
          <w:szCs w:val="24"/>
        </w:rPr>
        <w:t>”</w:t>
      </w:r>
      <w:r w:rsidR="00EB67C3">
        <w:rPr>
          <w:rFonts w:cstheme="minorHAnsi"/>
          <w:sz w:val="24"/>
          <w:szCs w:val="24"/>
        </w:rPr>
        <w:t xml:space="preserve"> esetében</w:t>
      </w:r>
      <w:r w:rsidR="00A55BE4">
        <w:rPr>
          <w:rFonts w:cstheme="minorHAnsi"/>
          <w:sz w:val="24"/>
          <w:szCs w:val="24"/>
        </w:rPr>
        <w:t xml:space="preserve"> az elhagyható </w:t>
      </w:r>
      <w:proofErr w:type="gramStart"/>
      <w:r w:rsidR="00A55BE4">
        <w:rPr>
          <w:rFonts w:cstheme="minorHAnsi"/>
          <w:sz w:val="24"/>
          <w:szCs w:val="24"/>
        </w:rPr>
        <w:t>korlátozásokból(</w:t>
      </w:r>
      <w:proofErr w:type="gramEnd"/>
      <w:r w:rsidR="00A55BE4">
        <w:rPr>
          <w:rFonts w:cstheme="minorHAnsi"/>
          <w:sz w:val="24"/>
          <w:szCs w:val="24"/>
        </w:rPr>
        <w:t>7) alkotható összes 2 tagú kombináció száma</w:t>
      </w:r>
      <w:r w:rsidR="00EB67C3">
        <w:rPr>
          <w:rFonts w:cstheme="minorHAnsi"/>
          <w:sz w:val="24"/>
          <w:szCs w:val="24"/>
        </w:rPr>
        <w:t>:</w:t>
      </w:r>
      <w:r w:rsidR="00A55BE4">
        <w:rPr>
          <w:rFonts w:cstheme="minorHAnsi"/>
          <w:sz w:val="24"/>
          <w:szCs w:val="24"/>
        </w:rPr>
        <w:t xml:space="preserve"> „7 alatt a 2”=21, de ezek közül amint látható csak 15 ilyen pár felelt meg a kitételeknek.</w:t>
      </w:r>
      <w:r w:rsidRPr="009D14A7">
        <w:rPr>
          <w:rFonts w:cstheme="minorHAnsi"/>
          <w:sz w:val="24"/>
          <w:szCs w:val="24"/>
        </w:rPr>
        <w:t xml:space="preserve"> </w:t>
      </w:r>
      <w:r w:rsidR="000D1E37" w:rsidRPr="009D14A7">
        <w:rPr>
          <w:rFonts w:cstheme="minorHAnsi"/>
          <w:sz w:val="24"/>
          <w:szCs w:val="24"/>
        </w:rPr>
        <w:t>Jellemzően minél több kifejezést szeretnénk</w:t>
      </w:r>
      <w:r w:rsidR="00EB67C3">
        <w:rPr>
          <w:rFonts w:cstheme="minorHAnsi"/>
          <w:sz w:val="24"/>
          <w:szCs w:val="24"/>
        </w:rPr>
        <w:t xml:space="preserve"> egy időben</w:t>
      </w:r>
      <w:r w:rsidR="000D1E37" w:rsidRPr="009D14A7">
        <w:rPr>
          <w:rFonts w:cstheme="minorHAnsi"/>
          <w:sz w:val="24"/>
          <w:szCs w:val="24"/>
        </w:rPr>
        <w:t xml:space="preserve"> feleslegessé minősíteni</w:t>
      </w:r>
      <w:r w:rsidR="00A47381">
        <w:rPr>
          <w:rFonts w:cstheme="minorHAnsi"/>
          <w:sz w:val="24"/>
          <w:szCs w:val="24"/>
        </w:rPr>
        <w:t>,</w:t>
      </w:r>
      <w:r w:rsidR="000D1E37" w:rsidRPr="009D14A7">
        <w:rPr>
          <w:rFonts w:cstheme="minorHAnsi"/>
          <w:sz w:val="24"/>
          <w:szCs w:val="24"/>
        </w:rPr>
        <w:t xml:space="preserve"> annál inkább szűkül a választási spektrumunk, annál kevesebb kombináció jöhet számításba. Egy idő után elér</w:t>
      </w:r>
      <w:r w:rsidR="00595718">
        <w:rPr>
          <w:rFonts w:cstheme="minorHAnsi"/>
          <w:sz w:val="24"/>
          <w:szCs w:val="24"/>
        </w:rPr>
        <w:t>t</w:t>
      </w:r>
      <w:r w:rsidR="000D1E37" w:rsidRPr="009D14A7">
        <w:rPr>
          <w:rFonts w:cstheme="minorHAnsi"/>
          <w:sz w:val="24"/>
          <w:szCs w:val="24"/>
        </w:rPr>
        <w:t>ük azt a küszöbértéket, amelynél több kifejezés nem hagyható el</w:t>
      </w:r>
      <w:r w:rsidR="000A2B2E">
        <w:rPr>
          <w:rFonts w:cstheme="minorHAnsi"/>
          <w:sz w:val="24"/>
          <w:szCs w:val="24"/>
        </w:rPr>
        <w:t xml:space="preserve"> egyszerre</w:t>
      </w:r>
      <w:r w:rsidR="000D1E37" w:rsidRPr="009D14A7">
        <w:rPr>
          <w:rFonts w:cstheme="minorHAnsi"/>
          <w:sz w:val="24"/>
          <w:szCs w:val="24"/>
        </w:rPr>
        <w:t>.</w:t>
      </w:r>
      <w:r w:rsidR="00595718">
        <w:rPr>
          <w:rFonts w:cstheme="minorHAnsi"/>
          <w:sz w:val="24"/>
          <w:szCs w:val="24"/>
        </w:rPr>
        <w:t xml:space="preserve"> Ez jellemzően az összes kikötés</w:t>
      </w:r>
      <w:r w:rsidR="00EB67C3">
        <w:rPr>
          <w:rFonts w:cstheme="minorHAnsi"/>
          <w:sz w:val="24"/>
          <w:szCs w:val="24"/>
        </w:rPr>
        <w:t xml:space="preserve"> számának</w:t>
      </w:r>
      <w:r w:rsidR="00595718">
        <w:rPr>
          <w:rFonts w:cstheme="minorHAnsi"/>
          <w:sz w:val="24"/>
          <w:szCs w:val="24"/>
        </w:rPr>
        <w:t xml:space="preserve"> 15-23%-a volt.</w:t>
      </w:r>
    </w:p>
    <w:p w:rsidR="00C77048" w:rsidRDefault="00A47381" w:rsidP="009951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fentiek továbbá azt is jelentik</w:t>
      </w:r>
      <w:r w:rsidR="003A0C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hogy a feladat megalkotói jelentős redundanciával dolgoztak a kikötések meghatározásánál. Ám ezt megállapítani a klasszikus módszerrel, miszerint egyszerűen kevesebb korlátozással kiírt példát akarunk megoldani papíron, sokszor egy átlagos képességű embernek nem lehetséges vagy túlságosan hosszú ideig tart. Esetünkben viszont egzakt matematikai-logikai modellekkel leírt korlátozásokat a számítógéppel oldattuk</w:t>
      </w:r>
      <w:r w:rsidR="006C3BBB">
        <w:rPr>
          <w:rFonts w:cstheme="minorHAnsi"/>
          <w:sz w:val="24"/>
          <w:szCs w:val="24"/>
        </w:rPr>
        <w:t xml:space="preserve"> meg,</w:t>
      </w:r>
      <w:r>
        <w:rPr>
          <w:rFonts w:cstheme="minorHAnsi"/>
          <w:sz w:val="24"/>
          <w:szCs w:val="24"/>
        </w:rPr>
        <w:t xml:space="preserve"> </w:t>
      </w:r>
      <w:r w:rsidR="006C3BB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mely értelem szerűen az emberénél</w:t>
      </w:r>
      <w:r w:rsidR="006C3BBB">
        <w:rPr>
          <w:rFonts w:cstheme="minorHAnsi"/>
          <w:sz w:val="24"/>
          <w:szCs w:val="24"/>
        </w:rPr>
        <w:t xml:space="preserve"> jóval</w:t>
      </w:r>
      <w:r>
        <w:rPr>
          <w:rFonts w:cstheme="minorHAnsi"/>
          <w:sz w:val="24"/>
          <w:szCs w:val="24"/>
        </w:rPr>
        <w:t xml:space="preserve"> nagyobb számítási kapacitással rendelkezik</w:t>
      </w:r>
      <w:r w:rsidR="003A0CF1">
        <w:rPr>
          <w:rFonts w:cstheme="minorHAnsi"/>
          <w:sz w:val="24"/>
          <w:szCs w:val="24"/>
        </w:rPr>
        <w:t>.</w:t>
      </w:r>
      <w:r w:rsidR="006C3BBB">
        <w:rPr>
          <w:rFonts w:cstheme="minorHAnsi"/>
          <w:sz w:val="24"/>
          <w:szCs w:val="24"/>
        </w:rPr>
        <w:t xml:space="preserve"> Így a nem feltétlenül szükséges kifejezések felderítése viszonylag rövid idő alatt, egyszerű eszközökkel kivitelezhető volt.</w:t>
      </w:r>
    </w:p>
    <w:p w:rsidR="00595718" w:rsidRPr="009D14A7" w:rsidRDefault="00595718" w:rsidP="009951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Futásidők tekintetében a módosítatlan, teljes feladathoz képest a kihagyások</w:t>
      </w:r>
      <w:r w:rsidR="00C746A1">
        <w:rPr>
          <w:rFonts w:cstheme="minorHAnsi"/>
          <w:sz w:val="24"/>
          <w:szCs w:val="24"/>
        </w:rPr>
        <w:t>nál</w:t>
      </w:r>
      <w:r>
        <w:rPr>
          <w:rFonts w:cstheme="minorHAnsi"/>
          <w:sz w:val="24"/>
          <w:szCs w:val="24"/>
        </w:rPr>
        <w:t xml:space="preserve"> jelentős változás</w:t>
      </w:r>
      <w:r w:rsidR="00C746A1">
        <w:rPr>
          <w:rFonts w:cstheme="minorHAnsi"/>
          <w:sz w:val="24"/>
          <w:szCs w:val="24"/>
        </w:rPr>
        <w:t xml:space="preserve"> sem a parancssoros sem a grafikus felületről történő futtatás során</w:t>
      </w:r>
      <w:r w:rsidR="00A54BA1">
        <w:rPr>
          <w:rFonts w:cstheme="minorHAnsi"/>
          <w:sz w:val="24"/>
          <w:szCs w:val="24"/>
        </w:rPr>
        <w:t xml:space="preserve"> nem történt, bár </w:t>
      </w:r>
      <w:r w:rsidR="00C746A1">
        <w:rPr>
          <w:rFonts w:cstheme="minorHAnsi"/>
          <w:sz w:val="24"/>
          <w:szCs w:val="24"/>
        </w:rPr>
        <w:t xml:space="preserve">egyes </w:t>
      </w:r>
      <w:proofErr w:type="gramStart"/>
      <w:r w:rsidR="00C746A1">
        <w:rPr>
          <w:rFonts w:cstheme="minorHAnsi"/>
          <w:sz w:val="24"/>
          <w:szCs w:val="24"/>
        </w:rPr>
        <w:t>esetekben</w:t>
      </w:r>
      <w:proofErr w:type="gramEnd"/>
      <w:r w:rsidR="00C746A1">
        <w:rPr>
          <w:rFonts w:cstheme="minorHAnsi"/>
          <w:sz w:val="24"/>
          <w:szCs w:val="24"/>
        </w:rPr>
        <w:t xml:space="preserve"> </w:t>
      </w:r>
      <w:r w:rsidR="00A54BA1">
        <w:rPr>
          <w:rFonts w:cstheme="minorHAnsi"/>
          <w:sz w:val="24"/>
          <w:szCs w:val="24"/>
        </w:rPr>
        <w:t>kis mértékben a futásidők megnőttek</w:t>
      </w:r>
      <w:r>
        <w:rPr>
          <w:rFonts w:cstheme="minorHAnsi"/>
          <w:sz w:val="24"/>
          <w:szCs w:val="24"/>
        </w:rPr>
        <w:t>.</w:t>
      </w:r>
      <w:r w:rsidR="00A54BA1">
        <w:rPr>
          <w:rFonts w:cstheme="minorHAnsi"/>
          <w:sz w:val="24"/>
          <w:szCs w:val="24"/>
        </w:rPr>
        <w:t xml:space="preserve"> A megoldók hatékonyságáról ismét megbizonyosodhattunk, mivel kevesebb korlát, így a megoldáskeresés során kevesebb támpont esetén is komoly gyorsasággal adtak eredményt. </w:t>
      </w:r>
      <w:bookmarkStart w:id="0" w:name="_GoBack"/>
      <w:bookmarkEnd w:id="0"/>
    </w:p>
    <w:sectPr w:rsidR="00595718" w:rsidRPr="009D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56"/>
    <w:rsid w:val="000A2B2E"/>
    <w:rsid w:val="000D1E37"/>
    <w:rsid w:val="001939A7"/>
    <w:rsid w:val="00302036"/>
    <w:rsid w:val="00373C6E"/>
    <w:rsid w:val="003A0CF1"/>
    <w:rsid w:val="004A0F09"/>
    <w:rsid w:val="00595718"/>
    <w:rsid w:val="006C3BBB"/>
    <w:rsid w:val="007230D2"/>
    <w:rsid w:val="00780C87"/>
    <w:rsid w:val="008654BB"/>
    <w:rsid w:val="008C4059"/>
    <w:rsid w:val="00995124"/>
    <w:rsid w:val="009D14A7"/>
    <w:rsid w:val="00A47381"/>
    <w:rsid w:val="00A54BA1"/>
    <w:rsid w:val="00A55BE4"/>
    <w:rsid w:val="00B00CB4"/>
    <w:rsid w:val="00B05F2C"/>
    <w:rsid w:val="00BD0937"/>
    <w:rsid w:val="00C746A1"/>
    <w:rsid w:val="00C77048"/>
    <w:rsid w:val="00D92056"/>
    <w:rsid w:val="00DD7104"/>
    <w:rsid w:val="00E0621E"/>
    <w:rsid w:val="00E07893"/>
    <w:rsid w:val="00EB67C3"/>
    <w:rsid w:val="00F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6FA90-9692-4D30-BA04-11DFBD40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9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939A7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723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16</cp:revision>
  <dcterms:created xsi:type="dcterms:W3CDTF">2018-02-23T18:52:00Z</dcterms:created>
  <dcterms:modified xsi:type="dcterms:W3CDTF">2018-02-24T10:14:00Z</dcterms:modified>
</cp:coreProperties>
</file>