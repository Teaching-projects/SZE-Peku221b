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CB533" w14:textId="77777777" w:rsidR="008B050E" w:rsidRPr="00480D9A" w:rsidRDefault="00591ACA" w:rsidP="00480D9A">
      <w:pPr>
        <w:pStyle w:val="Cmsor2"/>
        <w:spacing w:after="360"/>
        <w:jc w:val="center"/>
        <w:rPr>
          <w:color w:val="000000" w:themeColor="text1"/>
        </w:rPr>
      </w:pPr>
      <w:r w:rsidRPr="00480D9A">
        <w:rPr>
          <w:color w:val="000000" w:themeColor="text1"/>
        </w:rPr>
        <w:t>Korlát</w:t>
      </w:r>
      <w:del w:id="0" w:author="SósNiki" w:date="2018-02-21T15:26:00Z">
        <w:r w:rsidRPr="00480D9A" w:rsidDel="00DD107C">
          <w:rPr>
            <w:color w:val="000000" w:themeColor="text1"/>
          </w:rPr>
          <w:delText xml:space="preserve"> </w:delText>
        </w:r>
      </w:del>
      <w:r w:rsidRPr="00480D9A">
        <w:rPr>
          <w:color w:val="000000" w:themeColor="text1"/>
        </w:rPr>
        <w:t xml:space="preserve">programozás </w:t>
      </w:r>
      <w:r w:rsidR="00E871DE">
        <w:rPr>
          <w:color w:val="000000" w:themeColor="text1"/>
        </w:rPr>
        <w:t>bevezető</w:t>
      </w:r>
    </w:p>
    <w:p w14:paraId="08705D31" w14:textId="1CE33409" w:rsidR="00591ACA" w:rsidRPr="00480D9A" w:rsidRDefault="00591ACA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feladatunkat úgynevezett korlát</w:t>
      </w:r>
      <w:del w:id="1" w:author="Osz Oliver" w:date="2018-02-21T13:13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80D9A">
        <w:rPr>
          <w:rFonts w:ascii="Times New Roman" w:hAnsi="Times New Roman" w:cs="Times New Roman"/>
          <w:sz w:val="24"/>
          <w:szCs w:val="24"/>
        </w:rPr>
        <w:t>programozással oldottuk meg. Ennek a módszernek a legkorábbi verziója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</w:t>
      </w:r>
      <w:del w:id="2" w:author="SósNiki" w:date="2018-02-21T15:23:00Z">
        <w:r w:rsidR="003941DD" w:rsidDel="00DD107C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3" w:author="Osz Oliver" w:date="2018-02-21T13:14:00Z">
        <w:r w:rsidR="00586CD1">
          <w:rPr>
            <w:rFonts w:ascii="Times New Roman" w:hAnsi="Times New Roman" w:cs="Times New Roman"/>
            <w:sz w:val="24"/>
            <w:szCs w:val="24"/>
          </w:rPr>
          <w:t>–</w:t>
        </w:r>
      </w:ins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295635" w:rsidRPr="00480D9A">
        <w:rPr>
          <w:rFonts w:ascii="Times New Roman" w:hAnsi="Times New Roman" w:cs="Times New Roman"/>
          <w:sz w:val="24"/>
          <w:szCs w:val="24"/>
        </w:rPr>
        <w:t>Sketchpad</w:t>
      </w:r>
      <w:proofErr w:type="spellEnd"/>
      <w:r w:rsidR="003941DD">
        <w:rPr>
          <w:rFonts w:ascii="Times New Roman" w:hAnsi="Times New Roman" w:cs="Times New Roman"/>
          <w:sz w:val="24"/>
          <w:szCs w:val="24"/>
        </w:rPr>
        <w:t xml:space="preserve"> </w:t>
      </w:r>
      <w:del w:id="4" w:author="Osz Oliver" w:date="2018-02-21T13:14:00Z">
        <w:r w:rsidR="003941DD" w:rsidDel="00586CD1">
          <w:rPr>
            <w:rFonts w:ascii="Times New Roman" w:hAnsi="Times New Roman" w:cs="Times New Roman"/>
            <w:sz w:val="24"/>
            <w:szCs w:val="24"/>
          </w:rPr>
          <w:delText>-</w:delText>
        </w:r>
      </w:del>
      <w:ins w:id="5" w:author="Osz Oliver" w:date="2018-02-21T13:14:00Z">
        <w:r w:rsidR="00586CD1">
          <w:rPr>
            <w:rFonts w:ascii="Times New Roman" w:hAnsi="Times New Roman" w:cs="Times New Roman"/>
            <w:sz w:val="24"/>
            <w:szCs w:val="24"/>
          </w:rPr>
          <w:t>–</w:t>
        </w:r>
      </w:ins>
      <w:r w:rsidRPr="00480D9A">
        <w:rPr>
          <w:rFonts w:ascii="Times New Roman" w:hAnsi="Times New Roman" w:cs="Times New Roman"/>
          <w:sz w:val="24"/>
          <w:szCs w:val="24"/>
        </w:rPr>
        <w:t xml:space="preserve"> 1963-ra tehető</w:t>
      </w:r>
      <w:r w:rsidR="00295635" w:rsidRPr="00480D9A">
        <w:rPr>
          <w:rFonts w:ascii="Times New Roman" w:hAnsi="Times New Roman" w:cs="Times New Roman"/>
          <w:sz w:val="24"/>
          <w:szCs w:val="24"/>
        </w:rPr>
        <w:t xml:space="preserve"> és </w:t>
      </w:r>
      <w:hyperlink r:id="rId5" w:tooltip="Ivan Sutherland" w:history="1">
        <w:r w:rsidR="00295635" w:rsidRPr="00480D9A">
          <w:rPr>
            <w:rFonts w:ascii="Times New Roman" w:hAnsi="Times New Roman" w:cs="Times New Roman"/>
            <w:sz w:val="24"/>
            <w:szCs w:val="24"/>
          </w:rPr>
          <w:t xml:space="preserve">Ivan </w:t>
        </w:r>
        <w:proofErr w:type="spellStart"/>
        <w:r w:rsidR="00295635" w:rsidRPr="00480D9A">
          <w:rPr>
            <w:rFonts w:ascii="Times New Roman" w:hAnsi="Times New Roman" w:cs="Times New Roman"/>
            <w:sz w:val="24"/>
            <w:szCs w:val="24"/>
          </w:rPr>
          <w:t>Sutherland</w:t>
        </w:r>
        <w:proofErr w:type="spellEnd"/>
      </w:hyperlink>
      <w:r w:rsidR="00295635" w:rsidRPr="00480D9A">
        <w:rPr>
          <w:rFonts w:ascii="Times New Roman" w:hAnsi="Times New Roman" w:cs="Times New Roman"/>
          <w:sz w:val="24"/>
          <w:szCs w:val="24"/>
        </w:rPr>
        <w:t xml:space="preserve"> nevéhez fűz</w:t>
      </w:r>
      <w:r w:rsidR="006155E6">
        <w:rPr>
          <w:rFonts w:ascii="Times New Roman" w:hAnsi="Times New Roman" w:cs="Times New Roman"/>
          <w:sz w:val="24"/>
          <w:szCs w:val="24"/>
        </w:rPr>
        <w:t>ő</w:t>
      </w:r>
      <w:r w:rsidR="00295635" w:rsidRPr="00480D9A">
        <w:rPr>
          <w:rFonts w:ascii="Times New Roman" w:hAnsi="Times New Roman" w:cs="Times New Roman"/>
          <w:sz w:val="24"/>
          <w:szCs w:val="24"/>
        </w:rPr>
        <w:t>dik.</w:t>
      </w:r>
      <w:r w:rsidR="005F6730" w:rsidRPr="00480D9A">
        <w:rPr>
          <w:rFonts w:ascii="Times New Roman" w:hAnsi="Times New Roman" w:cs="Times New Roman"/>
          <w:sz w:val="24"/>
          <w:szCs w:val="24"/>
        </w:rPr>
        <w:t xml:space="preserve"> A</w:t>
      </w:r>
      <w:r w:rsidRPr="00480D9A">
        <w:rPr>
          <w:rFonts w:ascii="Times New Roman" w:hAnsi="Times New Roman" w:cs="Times New Roman"/>
          <w:sz w:val="24"/>
          <w:szCs w:val="24"/>
        </w:rPr>
        <w:t xml:space="preserve">z 1980-as évektől </w:t>
      </w:r>
      <w:r w:rsidR="005F6730" w:rsidRPr="00480D9A">
        <w:rPr>
          <w:rFonts w:ascii="Times New Roman" w:hAnsi="Times New Roman" w:cs="Times New Roman"/>
          <w:sz w:val="24"/>
          <w:szCs w:val="24"/>
        </w:rPr>
        <w:t>egyre keresettebb lett</w:t>
      </w:r>
      <w:r w:rsidR="003941DD">
        <w:rPr>
          <w:rFonts w:ascii="Times New Roman" w:hAnsi="Times New Roman" w:cs="Times New Roman"/>
          <w:sz w:val="24"/>
          <w:szCs w:val="24"/>
        </w:rPr>
        <w:t>,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és mivel a logikai programozást szerették volna kiterjeszteni, így sok helyen korlát-logikai programozás</w:t>
      </w:r>
      <w:r w:rsidR="003941DD">
        <w:rPr>
          <w:rFonts w:ascii="Times New Roman" w:hAnsi="Times New Roman" w:cs="Times New Roman"/>
          <w:sz w:val="24"/>
          <w:szCs w:val="24"/>
        </w:rPr>
        <w:t>ként</w:t>
      </w:r>
      <w:r w:rsidR="009505E0" w:rsidRPr="00480D9A">
        <w:rPr>
          <w:rFonts w:ascii="Times New Roman" w:hAnsi="Times New Roman" w:cs="Times New Roman"/>
          <w:sz w:val="24"/>
          <w:szCs w:val="24"/>
        </w:rPr>
        <w:t xml:space="preserve"> hivatkoznak rá</w:t>
      </w:r>
      <w:r w:rsidRPr="00480D9A">
        <w:rPr>
          <w:rFonts w:ascii="Times New Roman" w:hAnsi="Times New Roman" w:cs="Times New Roman"/>
          <w:sz w:val="24"/>
          <w:szCs w:val="24"/>
        </w:rPr>
        <w:t>. Az első praktikus verziók</w:t>
      </w:r>
      <w:r w:rsidR="009505E0" w:rsidRPr="00480D9A">
        <w:rPr>
          <w:rFonts w:ascii="Times New Roman" w:hAnsi="Times New Roman" w:cs="Times New Roman"/>
          <w:sz w:val="24"/>
          <w:szCs w:val="24"/>
        </w:rPr>
        <w:t>at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="009505E0" w:rsidRPr="00480D9A">
        <w:rPr>
          <w:rFonts w:ascii="Times New Roman" w:hAnsi="Times New Roman" w:cs="Times New Roman"/>
          <w:sz w:val="24"/>
          <w:szCs w:val="24"/>
        </w:rPr>
        <w:t>–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</w:t>
      </w:r>
      <w:r w:rsidR="007C7844" w:rsidRPr="00480D9A">
        <w:rPr>
          <w:rFonts w:ascii="Times New Roman" w:hAnsi="Times New Roman" w:cs="Times New Roman"/>
          <w:sz w:val="24"/>
          <w:szCs w:val="24"/>
        </w:rPr>
        <w:t>mik</w:t>
      </w:r>
      <w:r w:rsidR="009505E0" w:rsidRPr="00480D9A">
        <w:rPr>
          <w:rFonts w:ascii="Times New Roman" w:hAnsi="Times New Roman" w:cs="Times New Roman"/>
          <w:sz w:val="24"/>
          <w:szCs w:val="24"/>
        </w:rPr>
        <w:t>et üzleti célokra alkottak és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már eladásra is </w:t>
      </w:r>
      <w:r w:rsidR="009505E0" w:rsidRPr="00480D9A">
        <w:rPr>
          <w:rFonts w:ascii="Times New Roman" w:hAnsi="Times New Roman" w:cs="Times New Roman"/>
          <w:sz w:val="24"/>
          <w:szCs w:val="24"/>
        </w:rPr>
        <w:t>bocsájtottak</w:t>
      </w:r>
      <w:r w:rsidR="007C7844" w:rsidRPr="00480D9A">
        <w:rPr>
          <w:rFonts w:ascii="Times New Roman" w:hAnsi="Times New Roman" w:cs="Times New Roman"/>
          <w:sz w:val="24"/>
          <w:szCs w:val="24"/>
        </w:rPr>
        <w:t xml:space="preserve"> </w:t>
      </w:r>
      <w:ins w:id="6" w:author="SósNiki" w:date="2018-02-21T15:24:00Z">
        <w:r w:rsidR="00DD107C">
          <w:rPr>
            <w:rFonts w:ascii="Times New Roman" w:hAnsi="Times New Roman" w:cs="Times New Roman"/>
            <w:sz w:val="24"/>
            <w:szCs w:val="24"/>
          </w:rPr>
          <w:softHyphen/>
          <w:t>–</w:t>
        </w:r>
      </w:ins>
      <w:del w:id="7" w:author="SósNiki" w:date="2018-02-21T15:24:00Z">
        <w:r w:rsidR="007C7844" w:rsidRPr="00480D9A" w:rsidDel="00DD107C">
          <w:rPr>
            <w:rFonts w:ascii="Times New Roman" w:hAnsi="Times New Roman" w:cs="Times New Roman"/>
            <w:sz w:val="24"/>
            <w:szCs w:val="24"/>
          </w:rPr>
          <w:delText>-</w:delText>
        </w:r>
      </w:del>
      <w:r w:rsidR="007C7844" w:rsidRPr="00480D9A">
        <w:rPr>
          <w:rFonts w:ascii="Times New Roman" w:hAnsi="Times New Roman" w:cs="Times New Roman"/>
          <w:sz w:val="24"/>
          <w:szCs w:val="24"/>
        </w:rPr>
        <w:t xml:space="preserve"> az 1990-es években kész</w:t>
      </w:r>
      <w:r w:rsidR="009505E0" w:rsidRPr="00480D9A">
        <w:rPr>
          <w:rFonts w:ascii="Times New Roman" w:hAnsi="Times New Roman" w:cs="Times New Roman"/>
          <w:sz w:val="24"/>
          <w:szCs w:val="24"/>
        </w:rPr>
        <w:t>ítették</w:t>
      </w:r>
      <w:r w:rsidR="007C7844" w:rsidRPr="00480D9A">
        <w:rPr>
          <w:rFonts w:ascii="Times New Roman" w:hAnsi="Times New Roman" w:cs="Times New Roman"/>
          <w:sz w:val="24"/>
          <w:szCs w:val="24"/>
        </w:rPr>
        <w:t>.</w:t>
      </w:r>
    </w:p>
    <w:p w14:paraId="59B3D76C" w14:textId="7AA4D6CE" w:rsidR="00E4150F" w:rsidRDefault="007C7844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projektünkben a MiniZinc nevű </w:t>
      </w:r>
      <w:ins w:id="8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 xml:space="preserve">grafikus </w:t>
        </w:r>
      </w:ins>
      <w:ins w:id="9" w:author="SósNiki" w:date="2018-02-21T15:41:00Z">
        <w:r w:rsidR="009F59EC">
          <w:rPr>
            <w:rFonts w:ascii="Times New Roman" w:hAnsi="Times New Roman" w:cs="Times New Roman"/>
            <w:sz w:val="24"/>
            <w:szCs w:val="24"/>
          </w:rPr>
          <w:t>szerkesztő progra</w:t>
        </w:r>
      </w:ins>
      <w:ins w:id="10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>mot</w:t>
        </w:r>
      </w:ins>
      <w:ins w:id="11" w:author="SósNiki" w:date="2018-02-21T15:41:00Z">
        <w:r w:rsidR="009F59EC">
          <w:rPr>
            <w:rFonts w:ascii="Times New Roman" w:hAnsi="Times New Roman" w:cs="Times New Roman"/>
            <w:sz w:val="24"/>
            <w:szCs w:val="24"/>
          </w:rPr>
          <w:t xml:space="preserve"> használtuk</w:t>
        </w:r>
      </w:ins>
      <w:ins w:id="12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 xml:space="preserve"> – </w:t>
        </w:r>
      </w:ins>
      <w:ins w:id="13" w:author="SósNiki" w:date="2018-02-21T15:43:00Z">
        <w:r w:rsidR="009F59EC">
          <w:rPr>
            <w:rFonts w:ascii="Times New Roman" w:hAnsi="Times New Roman" w:cs="Times New Roman"/>
            <w:sz w:val="24"/>
            <w:szCs w:val="24"/>
          </w:rPr>
          <w:t xml:space="preserve">maga </w:t>
        </w:r>
      </w:ins>
      <w:ins w:id="14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>nyelv</w:t>
        </w:r>
      </w:ins>
      <w:ins w:id="15" w:author="SósNiki" w:date="2018-02-21T15:43:00Z">
        <w:r w:rsidR="009F59EC">
          <w:rPr>
            <w:rFonts w:ascii="Times New Roman" w:hAnsi="Times New Roman" w:cs="Times New Roman"/>
            <w:sz w:val="24"/>
            <w:szCs w:val="24"/>
          </w:rPr>
          <w:t>et</w:t>
        </w:r>
      </w:ins>
      <w:ins w:id="16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 xml:space="preserve"> is</w:t>
        </w:r>
      </w:ins>
      <w:ins w:id="17" w:author="SósNiki" w:date="2018-02-21T15:43:00Z">
        <w:r w:rsidR="009F59EC">
          <w:rPr>
            <w:rFonts w:ascii="Times New Roman" w:hAnsi="Times New Roman" w:cs="Times New Roman"/>
            <w:sz w:val="24"/>
            <w:szCs w:val="24"/>
          </w:rPr>
          <w:t xml:space="preserve"> így hívják</w:t>
        </w:r>
      </w:ins>
      <w:ins w:id="18" w:author="SósNiki" w:date="2018-02-21T15:42:00Z">
        <w:r w:rsidR="009F59EC">
          <w:rPr>
            <w:rFonts w:ascii="Times New Roman" w:hAnsi="Times New Roman" w:cs="Times New Roman"/>
            <w:sz w:val="24"/>
            <w:szCs w:val="24"/>
          </w:rPr>
          <w:t>–</w:t>
        </w:r>
      </w:ins>
      <w:ins w:id="19" w:author="SósNiki" w:date="2018-02-21T15:41:00Z">
        <w:r w:rsidR="009F59EC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20" w:author="SósNiki" w:date="2018-02-21T15:41:00Z">
        <w:r w:rsidR="00EB773C" w:rsidDel="009F59EC">
          <w:rPr>
            <w:rFonts w:ascii="Times New Roman" w:hAnsi="Times New Roman" w:cs="Times New Roman"/>
            <w:sz w:val="24"/>
            <w:szCs w:val="24"/>
          </w:rPr>
          <w:delText>felülete</w:delText>
        </w:r>
        <w:r w:rsidRPr="00480D9A" w:rsidDel="009F59EC">
          <w:rPr>
            <w:rFonts w:ascii="Times New Roman" w:hAnsi="Times New Roman" w:cs="Times New Roman"/>
            <w:sz w:val="24"/>
            <w:szCs w:val="24"/>
          </w:rPr>
          <w:delText>t alkalmaztuk</w:delText>
        </w:r>
      </w:del>
      <w:r w:rsidRPr="00480D9A">
        <w:rPr>
          <w:rFonts w:ascii="Times New Roman" w:hAnsi="Times New Roman" w:cs="Times New Roman"/>
          <w:sz w:val="24"/>
          <w:szCs w:val="24"/>
        </w:rPr>
        <w:t xml:space="preserve">, </w:t>
      </w:r>
      <w:ins w:id="21" w:author="SósNiki" w:date="2018-02-21T15:44:00Z">
        <w:r w:rsidR="001A0B58">
          <w:rPr>
            <w:rFonts w:ascii="Times New Roman" w:hAnsi="Times New Roman" w:cs="Times New Roman"/>
            <w:sz w:val="24"/>
            <w:szCs w:val="24"/>
          </w:rPr>
          <w:t xml:space="preserve">aminek </w:t>
        </w:r>
      </w:ins>
      <w:ins w:id="22" w:author="SósNiki" w:date="2018-02-21T15:45:00Z">
        <w:r w:rsidR="001A0B58">
          <w:rPr>
            <w:rFonts w:ascii="Times New Roman" w:hAnsi="Times New Roman" w:cs="Times New Roman"/>
            <w:sz w:val="24"/>
            <w:szCs w:val="24"/>
          </w:rPr>
          <w:t xml:space="preserve">a fordítója az mzn2fzn, amely </w:t>
        </w:r>
        <w:proofErr w:type="spellStart"/>
        <w:r w:rsidR="001A0B58">
          <w:rPr>
            <w:rFonts w:ascii="Times New Roman" w:hAnsi="Times New Roman" w:cs="Times New Roman"/>
            <w:sz w:val="24"/>
            <w:szCs w:val="24"/>
          </w:rPr>
          <w:t>FlatZinc</w:t>
        </w:r>
      </w:ins>
      <w:proofErr w:type="spellEnd"/>
      <w:ins w:id="23" w:author="SósNiki" w:date="2018-02-21T15:56:00Z">
        <w:r w:rsidR="004C2F74">
          <w:rPr>
            <w:rFonts w:ascii="Times New Roman" w:hAnsi="Times New Roman" w:cs="Times New Roman"/>
            <w:sz w:val="24"/>
            <w:szCs w:val="24"/>
          </w:rPr>
          <w:t>-</w:t>
        </w:r>
      </w:ins>
      <w:ins w:id="24" w:author="SósNiki" w:date="2018-02-21T15:45:00Z">
        <w:r w:rsidR="001A0B58">
          <w:rPr>
            <w:rFonts w:ascii="Times New Roman" w:hAnsi="Times New Roman" w:cs="Times New Roman"/>
            <w:sz w:val="24"/>
            <w:szCs w:val="24"/>
          </w:rPr>
          <w:t xml:space="preserve">re fordítja </w:t>
        </w:r>
      </w:ins>
      <w:ins w:id="25" w:author="SósNiki" w:date="2018-02-21T15:46:00Z">
        <w:r w:rsidR="001A0B58">
          <w:rPr>
            <w:rFonts w:ascii="Times New Roman" w:hAnsi="Times New Roman" w:cs="Times New Roman"/>
            <w:sz w:val="24"/>
            <w:szCs w:val="24"/>
          </w:rPr>
          <w:t xml:space="preserve">a szövegünket. </w:t>
        </w:r>
      </w:ins>
      <w:ins w:id="26" w:author="SósNiki" w:date="2018-02-21T15:47:00Z">
        <w:r w:rsidR="001A0B58">
          <w:rPr>
            <w:rFonts w:ascii="Times New Roman" w:hAnsi="Times New Roman" w:cs="Times New Roman"/>
            <w:sz w:val="24"/>
            <w:szCs w:val="24"/>
          </w:rPr>
          <w:t>Ezt a fájlt adja tovább a megoldónak, ami végül kiadja a megoldást.</w:t>
        </w:r>
      </w:ins>
      <w:ins w:id="27" w:author="SósNiki" w:date="2018-02-21T15:48:00Z">
        <w:r w:rsidR="001A0B58">
          <w:rPr>
            <w:rFonts w:ascii="Times New Roman" w:hAnsi="Times New Roman" w:cs="Times New Roman"/>
            <w:sz w:val="24"/>
            <w:szCs w:val="24"/>
          </w:rPr>
          <w:t xml:space="preserve"> Legtöbbször ebből mi a Gecode-ot használtuk.</w:t>
        </w:r>
      </w:ins>
      <w:del w:id="28" w:author="SósNiki" w:date="2018-02-21T15:46:00Z">
        <w:r w:rsidRPr="00480D9A" w:rsidDel="001A0B58">
          <w:rPr>
            <w:rFonts w:ascii="Times New Roman" w:hAnsi="Times New Roman" w:cs="Times New Roman"/>
            <w:sz w:val="24"/>
            <w:szCs w:val="24"/>
          </w:rPr>
          <w:delText>ami</w:delText>
        </w:r>
        <w:r w:rsidR="00E4150F" w:rsidDel="001A0B58">
          <w:rPr>
            <w:rFonts w:ascii="Times New Roman" w:hAnsi="Times New Roman" w:cs="Times New Roman"/>
            <w:sz w:val="24"/>
            <w:szCs w:val="24"/>
          </w:rPr>
          <w:delText xml:space="preserve">hez legtöbbször a Gecode nevű </w:delText>
        </w:r>
      </w:del>
      <w:del w:id="29" w:author="SósNiki" w:date="2018-02-21T15:37:00Z">
        <w:r w:rsidR="00E4150F" w:rsidDel="009F59EC">
          <w:rPr>
            <w:rFonts w:ascii="Times New Roman" w:hAnsi="Times New Roman" w:cs="Times New Roman"/>
            <w:sz w:val="24"/>
            <w:szCs w:val="24"/>
          </w:rPr>
          <w:delText>fordítóprogramot</w:delText>
        </w:r>
      </w:del>
      <w:del w:id="30" w:author="SósNiki" w:date="2018-02-21T15:46:00Z">
        <w:r w:rsidR="00E4150F" w:rsidDel="001A0B58">
          <w:rPr>
            <w:rFonts w:ascii="Times New Roman" w:hAnsi="Times New Roman" w:cs="Times New Roman"/>
            <w:sz w:val="24"/>
            <w:szCs w:val="24"/>
          </w:rPr>
          <w:delText xml:space="preserve"> használtuk.</w:delText>
        </w:r>
      </w:del>
      <w:ins w:id="31" w:author="SósNiki" w:date="2018-02-21T15:48:00Z">
        <w:r w:rsidR="001A0B5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del w:id="32" w:author="SósNiki" w:date="2018-02-21T15:48:00Z">
        <w:r w:rsidR="00E4150F" w:rsidDel="001A0B58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="00E4150F">
        <w:rPr>
          <w:rFonts w:ascii="Times New Roman" w:hAnsi="Times New Roman" w:cs="Times New Roman"/>
          <w:sz w:val="24"/>
          <w:szCs w:val="24"/>
        </w:rPr>
        <w:t xml:space="preserve">A fő alkotója </w:t>
      </w:r>
      <w:r w:rsidR="00E4150F" w:rsidRPr="00E4150F">
        <w:rPr>
          <w:rFonts w:ascii="Times New Roman" w:hAnsi="Times New Roman" w:cs="Times New Roman"/>
          <w:sz w:val="24"/>
          <w:szCs w:val="24"/>
        </w:rPr>
        <w:t xml:space="preserve">Christian </w:t>
      </w:r>
      <w:proofErr w:type="spellStart"/>
      <w:r w:rsidR="00E4150F" w:rsidRPr="00E4150F">
        <w:rPr>
          <w:rFonts w:ascii="Times New Roman" w:hAnsi="Times New Roman" w:cs="Times New Roman"/>
          <w:sz w:val="24"/>
          <w:szCs w:val="24"/>
        </w:rPr>
        <w:t>Schulte</w:t>
      </w:r>
      <w:proofErr w:type="spellEnd"/>
      <w:r w:rsidR="00E4150F">
        <w:rPr>
          <w:rFonts w:ascii="Times New Roman" w:hAnsi="Times New Roman" w:cs="Times New Roman"/>
          <w:sz w:val="24"/>
          <w:szCs w:val="24"/>
        </w:rPr>
        <w:t xml:space="preserve"> volt, de számos más kutató és programozó is dolgozott rajta. </w:t>
      </w:r>
      <w:r w:rsidR="006155E6">
        <w:rPr>
          <w:rFonts w:ascii="Times New Roman" w:hAnsi="Times New Roman" w:cs="Times New Roman"/>
          <w:sz w:val="24"/>
          <w:szCs w:val="24"/>
        </w:rPr>
        <w:t xml:space="preserve">A munkát 2002-ben kezdték meg, 2005 </w:t>
      </w:r>
      <w:r w:rsidR="0077719C">
        <w:rPr>
          <w:rFonts w:ascii="Times New Roman" w:hAnsi="Times New Roman" w:cs="Times New Roman"/>
          <w:sz w:val="24"/>
          <w:szCs w:val="24"/>
        </w:rPr>
        <w:t>decemberében</w:t>
      </w:r>
      <w:r w:rsidR="006155E6">
        <w:rPr>
          <w:rFonts w:ascii="Times New Roman" w:hAnsi="Times New Roman" w:cs="Times New Roman"/>
          <w:sz w:val="24"/>
          <w:szCs w:val="24"/>
        </w:rPr>
        <w:t xml:space="preserve"> adták ki az első verziót, és onnantól kezdve több évben is aranyérmes lett a kategóriájában.</w:t>
      </w:r>
      <w:r w:rsidR="00EC566C">
        <w:rPr>
          <w:rFonts w:ascii="Times New Roman" w:hAnsi="Times New Roman" w:cs="Times New Roman"/>
          <w:sz w:val="24"/>
          <w:szCs w:val="24"/>
        </w:rPr>
        <w:t xml:space="preserve"> </w:t>
      </w:r>
      <w:ins w:id="33" w:author="SósNiki" w:date="2018-02-21T15:43:00Z">
        <w:r w:rsidR="001A0B58">
          <w:rPr>
            <w:rFonts w:ascii="Times New Roman" w:hAnsi="Times New Roman" w:cs="Times New Roman"/>
            <w:sz w:val="24"/>
            <w:szCs w:val="24"/>
          </w:rPr>
          <w:t>Ezen kívül</w:t>
        </w:r>
      </w:ins>
      <w:del w:id="34" w:author="SósNiki" w:date="2018-02-21T15:43:00Z">
        <w:r w:rsidR="00EC566C" w:rsidDel="001A0B58">
          <w:rPr>
            <w:rFonts w:ascii="Times New Roman" w:hAnsi="Times New Roman" w:cs="Times New Roman"/>
            <w:sz w:val="24"/>
            <w:szCs w:val="24"/>
          </w:rPr>
          <w:delText>A MiniZinc-hez</w:delText>
        </w:r>
      </w:del>
      <w:r w:rsidR="00EC566C">
        <w:rPr>
          <w:rFonts w:ascii="Times New Roman" w:hAnsi="Times New Roman" w:cs="Times New Roman"/>
          <w:sz w:val="24"/>
          <w:szCs w:val="24"/>
        </w:rPr>
        <w:t xml:space="preserve"> több </w:t>
      </w:r>
      <w:ins w:id="35" w:author="SósNiki" w:date="2018-02-21T15:37:00Z">
        <w:r w:rsidR="009F59EC">
          <w:rPr>
            <w:rFonts w:ascii="Times New Roman" w:hAnsi="Times New Roman" w:cs="Times New Roman"/>
            <w:sz w:val="24"/>
            <w:szCs w:val="24"/>
          </w:rPr>
          <w:t>megoldót</w:t>
        </w:r>
      </w:ins>
      <w:del w:id="36" w:author="SósNiki" w:date="2018-02-21T15:37:00Z">
        <w:r w:rsidR="00EC566C" w:rsidDel="009F59EC">
          <w:rPr>
            <w:rFonts w:ascii="Times New Roman" w:hAnsi="Times New Roman" w:cs="Times New Roman"/>
            <w:sz w:val="24"/>
            <w:szCs w:val="24"/>
          </w:rPr>
          <w:delText>fordítót</w:delText>
        </w:r>
      </w:del>
      <w:r w:rsidR="00EC566C">
        <w:rPr>
          <w:rFonts w:ascii="Times New Roman" w:hAnsi="Times New Roman" w:cs="Times New Roman"/>
          <w:sz w:val="24"/>
          <w:szCs w:val="24"/>
        </w:rPr>
        <w:t xml:space="preserve"> is </w:t>
      </w:r>
      <w:commentRangeStart w:id="37"/>
      <w:r w:rsidR="00EC566C">
        <w:rPr>
          <w:rFonts w:ascii="Times New Roman" w:hAnsi="Times New Roman" w:cs="Times New Roman"/>
          <w:sz w:val="24"/>
          <w:szCs w:val="24"/>
        </w:rPr>
        <w:t>mellékeltek</w:t>
      </w:r>
      <w:commentRangeEnd w:id="37"/>
      <w:r w:rsidR="00586CD1">
        <w:rPr>
          <w:rStyle w:val="Jegyzethivatkozs"/>
        </w:rPr>
        <w:commentReference w:id="37"/>
      </w:r>
      <w:r w:rsidR="00EC566C">
        <w:rPr>
          <w:rFonts w:ascii="Times New Roman" w:hAnsi="Times New Roman" w:cs="Times New Roman"/>
          <w:sz w:val="24"/>
          <w:szCs w:val="24"/>
        </w:rPr>
        <w:t xml:space="preserve"> </w:t>
      </w:r>
      <w:ins w:id="38" w:author="SósNiki" w:date="2018-02-21T15:57:00Z">
        <w:r w:rsidR="004C2F74">
          <w:rPr>
            <w:rFonts w:ascii="Times New Roman" w:hAnsi="Times New Roman" w:cs="Times New Roman"/>
            <w:sz w:val="24"/>
            <w:szCs w:val="24"/>
          </w:rPr>
          <w:t>a programhoz</w:t>
        </w:r>
      </w:ins>
      <w:del w:id="39" w:author="SósNiki" w:date="2018-02-21T15:57:00Z">
        <w:r w:rsidR="00EC566C" w:rsidDel="004C2F74">
          <w:rPr>
            <w:rFonts w:ascii="Times New Roman" w:hAnsi="Times New Roman" w:cs="Times New Roman"/>
            <w:sz w:val="24"/>
            <w:szCs w:val="24"/>
          </w:rPr>
          <w:delText xml:space="preserve">a </w:delText>
        </w:r>
      </w:del>
      <w:del w:id="40" w:author="SósNiki" w:date="2018-02-21T15:44:00Z">
        <w:r w:rsidR="00EC566C" w:rsidDel="001A0B58">
          <w:rPr>
            <w:rFonts w:ascii="Times New Roman" w:hAnsi="Times New Roman" w:cs="Times New Roman"/>
            <w:sz w:val="24"/>
            <w:szCs w:val="24"/>
          </w:rPr>
          <w:delText>Gecode-on kívül</w:delText>
        </w:r>
      </w:del>
      <w:r w:rsidR="00EC566C">
        <w:rPr>
          <w:rFonts w:ascii="Times New Roman" w:hAnsi="Times New Roman" w:cs="Times New Roman"/>
          <w:sz w:val="24"/>
          <w:szCs w:val="24"/>
        </w:rPr>
        <w:t xml:space="preserve">, ilyen például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Gurobi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 xml:space="preserve">, a </w:t>
      </w:r>
      <w:proofErr w:type="spellStart"/>
      <w:r w:rsidR="00EC566C">
        <w:rPr>
          <w:rFonts w:ascii="Times New Roman" w:hAnsi="Times New Roman" w:cs="Times New Roman"/>
          <w:sz w:val="24"/>
          <w:szCs w:val="24"/>
        </w:rPr>
        <w:t>Chuffed</w:t>
      </w:r>
      <w:proofErr w:type="spellEnd"/>
      <w:r w:rsidR="00EC566C">
        <w:rPr>
          <w:rFonts w:ascii="Times New Roman" w:hAnsi="Times New Roman" w:cs="Times New Roman"/>
          <w:sz w:val="24"/>
          <w:szCs w:val="24"/>
        </w:rPr>
        <w:t>, amiknek speciel ugyanaz a céljuk és a működésük végeredménye is. Tehát a MiniZinc önmagában nem tudná elvégezni a rá bízott munkát, csak segédprogramok segítségével képes erre</w:t>
      </w:r>
      <w:ins w:id="41" w:author="SósNiki" w:date="2018-02-21T15:50:00Z">
        <w:r w:rsidR="001A0B58">
          <w:rPr>
            <w:rFonts w:ascii="Times New Roman" w:hAnsi="Times New Roman" w:cs="Times New Roman"/>
            <w:sz w:val="24"/>
            <w:szCs w:val="24"/>
          </w:rPr>
          <w:t>,</w:t>
        </w:r>
      </w:ins>
      <w:ins w:id="42" w:author="SósNiki" w:date="2018-02-21T15:49:00Z">
        <w:r w:rsidR="001A0B58">
          <w:rPr>
            <w:rFonts w:ascii="Times New Roman" w:hAnsi="Times New Roman" w:cs="Times New Roman"/>
            <w:sz w:val="24"/>
            <w:szCs w:val="24"/>
          </w:rPr>
          <w:t xml:space="preserve"> ám a feladatokat automatikusan adja ki a részegységeknek</w:t>
        </w:r>
      </w:ins>
      <w:r w:rsidR="00EC566C">
        <w:rPr>
          <w:rFonts w:ascii="Times New Roman" w:hAnsi="Times New Roman" w:cs="Times New Roman"/>
          <w:sz w:val="24"/>
          <w:szCs w:val="24"/>
        </w:rPr>
        <w:t xml:space="preserve">. </w:t>
      </w:r>
      <w:bookmarkStart w:id="43" w:name="_GoBack"/>
      <w:bookmarkEnd w:id="43"/>
    </w:p>
    <w:p w14:paraId="635C3408" w14:textId="77777777" w:rsidR="00574AF0" w:rsidRPr="00480D9A" w:rsidRDefault="00371B88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 xml:space="preserve">A </w:t>
      </w:r>
      <w:ins w:id="44" w:author="Osz Oliver" w:date="2018-02-21T13:17:00Z">
        <w:r w:rsidR="00586CD1">
          <w:rPr>
            <w:rFonts w:ascii="Times New Roman" w:hAnsi="Times New Roman" w:cs="Times New Roman"/>
            <w:sz w:val="24"/>
            <w:szCs w:val="24"/>
          </w:rPr>
          <w:t xml:space="preserve">megoldó működését </w:t>
        </w:r>
      </w:ins>
      <w:del w:id="45" w:author="Osz Oliver" w:date="2018-02-21T13:17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programozási módszert </w:delText>
        </w:r>
      </w:del>
      <w:r w:rsidRPr="00480D9A">
        <w:rPr>
          <w:rFonts w:ascii="Times New Roman" w:hAnsi="Times New Roman" w:cs="Times New Roman"/>
          <w:sz w:val="24"/>
          <w:szCs w:val="24"/>
        </w:rPr>
        <w:t>legkönnyebben egy feladaton keresztül lehet szemléltetni.</w:t>
      </w:r>
      <w:r w:rsidR="006155E6">
        <w:rPr>
          <w:rFonts w:ascii="Times New Roman" w:hAnsi="Times New Roman" w:cs="Times New Roman"/>
          <w:sz w:val="24"/>
          <w:szCs w:val="24"/>
        </w:rPr>
        <w:t xml:space="preserve"> </w:t>
      </w:r>
      <w:r w:rsidRPr="00480D9A">
        <w:rPr>
          <w:rFonts w:ascii="Times New Roman" w:hAnsi="Times New Roman" w:cs="Times New Roman"/>
          <w:sz w:val="24"/>
          <w:szCs w:val="24"/>
        </w:rPr>
        <w:t>A feladványt a szakirodalomban „négy</w:t>
      </w:r>
      <w:del w:id="46" w:author="Osz Oliver" w:date="2018-02-21T13:17:00Z">
        <w:r w:rsidRPr="00480D9A" w:rsidDel="00586CD1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r w:rsidRPr="00480D9A">
        <w:rPr>
          <w:rFonts w:ascii="Times New Roman" w:hAnsi="Times New Roman" w:cs="Times New Roman"/>
          <w:sz w:val="24"/>
          <w:szCs w:val="24"/>
        </w:rPr>
        <w:t xml:space="preserve">szín tételként” szokták említeni. Adottak bizonyos országok és ezeket úgy kell kiszínezni </w:t>
      </w:r>
      <w:r w:rsidR="00591056" w:rsidRPr="00480D9A">
        <w:rPr>
          <w:rFonts w:ascii="Times New Roman" w:hAnsi="Times New Roman" w:cs="Times New Roman"/>
          <w:sz w:val="24"/>
          <w:szCs w:val="24"/>
        </w:rPr>
        <w:t>adott számú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színnel, hogy a szomszédos területek ne le</w:t>
      </w:r>
      <w:r w:rsidR="00591056" w:rsidRPr="00480D9A">
        <w:rPr>
          <w:rFonts w:ascii="Times New Roman" w:hAnsi="Times New Roman" w:cs="Times New Roman"/>
          <w:sz w:val="24"/>
          <w:szCs w:val="24"/>
        </w:rPr>
        <w:t>gyenek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azonosak.</w:t>
      </w:r>
    </w:p>
    <w:p w14:paraId="63450307" w14:textId="03623056" w:rsidR="00E73860" w:rsidRPr="00480D9A" w:rsidRDefault="00574AF0" w:rsidP="008A0605">
      <w:pPr>
        <w:jc w:val="both"/>
        <w:rPr>
          <w:rFonts w:ascii="Times New Roman" w:hAnsi="Times New Roman" w:cs="Times New Roman"/>
          <w:sz w:val="24"/>
          <w:szCs w:val="24"/>
        </w:rPr>
      </w:pPr>
      <w:r w:rsidRPr="00480D9A">
        <w:rPr>
          <w:rFonts w:ascii="Times New Roman" w:hAnsi="Times New Roman" w:cs="Times New Roman"/>
          <w:sz w:val="24"/>
          <w:szCs w:val="24"/>
        </w:rPr>
        <w:t>A modell elején megadjuk hány színt szeretnénk használni és külön megjegyezzük</w:t>
      </w:r>
      <w:r w:rsidR="005B7F98" w:rsidRPr="00480D9A">
        <w:rPr>
          <w:rFonts w:ascii="Times New Roman" w:hAnsi="Times New Roman" w:cs="Times New Roman"/>
          <w:sz w:val="24"/>
          <w:szCs w:val="24"/>
        </w:rPr>
        <w:t>,</w:t>
      </w:r>
      <w:r w:rsidRPr="00480D9A">
        <w:rPr>
          <w:rFonts w:ascii="Times New Roman" w:hAnsi="Times New Roman" w:cs="Times New Roman"/>
          <w:sz w:val="24"/>
          <w:szCs w:val="24"/>
        </w:rPr>
        <w:t xml:space="preserve"> hogy a megoldás során is ezeket vegyék fel az egységek.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A szomszédsági mátrixot – ami egyben a feltételek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listája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is</w:t>
      </w:r>
      <w:r w:rsidR="00591056" w:rsidRPr="00480D9A">
        <w:rPr>
          <w:rFonts w:ascii="Times New Roman" w:hAnsi="Times New Roman" w:cs="Times New Roman"/>
          <w:sz w:val="24"/>
          <w:szCs w:val="24"/>
        </w:rPr>
        <w:t xml:space="preserve"> itt esetünkben</w:t>
      </w:r>
      <w:r w:rsidR="00EA6D66" w:rsidRPr="00480D9A">
        <w:rPr>
          <w:rFonts w:ascii="Times New Roman" w:hAnsi="Times New Roman" w:cs="Times New Roman"/>
          <w:sz w:val="24"/>
          <w:szCs w:val="24"/>
        </w:rPr>
        <w:t xml:space="preserve"> </w:t>
      </w:r>
      <w:ins w:id="47" w:author="SósNiki" w:date="2018-02-21T15:25:00Z">
        <w:r w:rsidR="00DD107C" w:rsidRPr="00480D9A">
          <w:rPr>
            <w:rFonts w:ascii="Times New Roman" w:hAnsi="Times New Roman" w:cs="Times New Roman"/>
            <w:sz w:val="24"/>
            <w:szCs w:val="24"/>
          </w:rPr>
          <w:t>–</w:t>
        </w:r>
      </w:ins>
      <w:del w:id="48" w:author="SósNiki" w:date="2018-02-21T15:24:00Z">
        <w:r w:rsidR="00EA6D66" w:rsidRPr="00480D9A" w:rsidDel="00DD107C">
          <w:rPr>
            <w:rFonts w:ascii="Times New Roman" w:hAnsi="Times New Roman" w:cs="Times New Roman"/>
            <w:sz w:val="24"/>
            <w:szCs w:val="24"/>
          </w:rPr>
          <w:delText xml:space="preserve">- </w:delText>
        </w:r>
      </w:del>
      <w:r w:rsidR="00EA6D66" w:rsidRPr="00480D9A">
        <w:rPr>
          <w:rFonts w:ascii="Times New Roman" w:hAnsi="Times New Roman" w:cs="Times New Roman"/>
          <w:sz w:val="24"/>
          <w:szCs w:val="24"/>
        </w:rPr>
        <w:t xml:space="preserve"> kikötésekben ad</w:t>
      </w:r>
      <w:r w:rsidR="005B7F98" w:rsidRPr="00480D9A">
        <w:rPr>
          <w:rFonts w:ascii="Times New Roman" w:hAnsi="Times New Roman" w:cs="Times New Roman"/>
          <w:sz w:val="24"/>
          <w:szCs w:val="24"/>
        </w:rPr>
        <w:t>j</w:t>
      </w:r>
      <w:r w:rsidR="00EA6D66" w:rsidRPr="00480D9A">
        <w:rPr>
          <w:rFonts w:ascii="Times New Roman" w:hAnsi="Times New Roman" w:cs="Times New Roman"/>
          <w:sz w:val="24"/>
          <w:szCs w:val="24"/>
        </w:rPr>
        <w:t>uk meg.</w:t>
      </w:r>
      <w:r w:rsidR="00915126" w:rsidRPr="00480D9A">
        <w:rPr>
          <w:rFonts w:ascii="Times New Roman" w:hAnsi="Times New Roman" w:cs="Times New Roman"/>
          <w:sz w:val="24"/>
          <w:szCs w:val="24"/>
        </w:rPr>
        <w:t xml:space="preserve"> A legprimitívebb mód erre az, hogy leírjuk páronként a szomszédokat</w:t>
      </w:r>
      <w:r w:rsidR="00591056" w:rsidRPr="00480D9A">
        <w:rPr>
          <w:rFonts w:ascii="Times New Roman" w:hAnsi="Times New Roman" w:cs="Times New Roman"/>
          <w:sz w:val="24"/>
          <w:szCs w:val="24"/>
        </w:rPr>
        <w:t>, amiknek más és más értéket kell felvenniük</w:t>
      </w:r>
      <w:r w:rsidR="005B7F98" w:rsidRPr="00480D9A">
        <w:rPr>
          <w:rFonts w:ascii="Times New Roman" w:hAnsi="Times New Roman" w:cs="Times New Roman"/>
          <w:sz w:val="24"/>
          <w:szCs w:val="24"/>
        </w:rPr>
        <w:t>, azaz két egymás mellett lévő rész nem lehet egyenlő tulajdonságú</w:t>
      </w:r>
      <w:r w:rsidR="00915126" w:rsidRPr="00480D9A">
        <w:rPr>
          <w:rFonts w:ascii="Times New Roman" w:hAnsi="Times New Roman" w:cs="Times New Roman"/>
          <w:sz w:val="24"/>
          <w:szCs w:val="24"/>
        </w:rPr>
        <w:t>.</w:t>
      </w:r>
      <w:r w:rsidR="005B7F98" w:rsidRPr="00480D9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9920180" w14:textId="004122E4" w:rsidR="007371FB" w:rsidRPr="00480D9A" w:rsidDel="001A0B58" w:rsidRDefault="001A0B58" w:rsidP="008A0605">
      <w:pPr>
        <w:jc w:val="both"/>
        <w:rPr>
          <w:del w:id="49" w:author="SósNiki" w:date="2018-02-21T15:51:00Z"/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26F6FC" wp14:editId="3E25E5C4">
                <wp:simplePos x="0" y="0"/>
                <wp:positionH relativeFrom="margin">
                  <wp:posOffset>1684020</wp:posOffset>
                </wp:positionH>
                <wp:positionV relativeFrom="paragraph">
                  <wp:posOffset>2866390</wp:posOffset>
                </wp:positionV>
                <wp:extent cx="2203450" cy="213360"/>
                <wp:effectExtent l="0" t="0" r="6350" b="0"/>
                <wp:wrapSquare wrapText="bothSides"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450" cy="2133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FE6CBD" w14:textId="77777777" w:rsidR="00915126" w:rsidRPr="00874245" w:rsidRDefault="00C85D47" w:rsidP="00915126">
                            <w:pPr>
                              <w:pStyle w:val="Kpalrs"/>
                              <w:jc w:val="center"/>
                            </w:pPr>
                            <w:r>
                              <w:t>Térkép</w:t>
                            </w:r>
                            <w:r w:rsidR="00574AF0">
                              <w:t xml:space="preserve"> színezés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26F6FC"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left:0;text-align:left;margin-left:132.6pt;margin-top:225.7pt;width:173.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" stroked="f">
                <v:textbox inset="0,0,0,0">
                  <w:txbxContent>
                    <w:p w14:paraId="4EFE6CBD" w14:textId="77777777" w:rsidR="00915126" w:rsidRPr="00874245" w:rsidRDefault="00C85D47" w:rsidP="00915126">
                      <w:pPr>
                        <w:pStyle w:val="Kpalrs"/>
                        <w:jc w:val="center"/>
                      </w:pPr>
                      <w:r>
                        <w:t>Térkép</w:t>
                      </w:r>
                      <w:r w:rsidR="00574AF0">
                        <w:t xml:space="preserve"> színezés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hu-HU"/>
        </w:rPr>
        <w:drawing>
          <wp:anchor distT="0" distB="0" distL="114300" distR="114300" simplePos="0" relativeHeight="251663360" behindDoc="0" locked="1" layoutInCell="1" allowOverlap="0" wp14:anchorId="3A8BA4EB" wp14:editId="5DE43142">
            <wp:simplePos x="0" y="0"/>
            <wp:positionH relativeFrom="margin">
              <wp:align>center</wp:align>
            </wp:positionH>
            <wp:positionV relativeFrom="paragraph">
              <wp:posOffset>161925</wp:posOffset>
            </wp:positionV>
            <wp:extent cx="4161600" cy="2462400"/>
            <wp:effectExtent l="0" t="0" r="0" b="0"/>
            <wp:wrapSquare wrapText="bothSides"/>
            <wp:docPr id="126" name="Picture 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Picture 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16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del w:id="50" w:author="SósNiki" w:date="2018-02-21T15:51:00Z">
        <w:r w:rsidR="007371FB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A program </w:delText>
        </w:r>
      </w:del>
      <w:ins w:id="51" w:author="Osz Oliver" w:date="2018-02-21T13:20:00Z">
        <w:del w:id="52" w:author="SósNiki" w:date="2018-02-21T15:51:00Z">
          <w:r w:rsidR="00586CD1" w:rsidDel="001A0B58">
            <w:rPr>
              <w:rFonts w:ascii="Times New Roman" w:hAnsi="Times New Roman" w:cs="Times New Roman"/>
              <w:sz w:val="24"/>
              <w:szCs w:val="24"/>
            </w:rPr>
            <w:delText>megoldó</w:delText>
          </w:r>
          <w:r w:rsidR="00586CD1" w:rsidRPr="00480D9A" w:rsidDel="001A0B58">
            <w:rPr>
              <w:rFonts w:ascii="Times New Roman" w:hAnsi="Times New Roman" w:cs="Times New Roman"/>
              <w:sz w:val="24"/>
              <w:szCs w:val="24"/>
            </w:rPr>
            <w:delText xml:space="preserve"> </w:delText>
          </w:r>
        </w:del>
      </w:ins>
      <w:del w:id="53" w:author="SósNiki" w:date="2018-02-21T15:51:00Z">
        <w:r w:rsidR="007371FB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úgy dolgozik, hogy 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>először</w:delText>
        </w:r>
        <w:r w:rsidR="007371FB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értéket ad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egy tetszőlegesen kiválasztott</w:delText>
        </w:r>
        <w:r w:rsidR="007371FB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országnak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. A szomszédos területeknél kizárja azt a lehetőséget, amit már felhasználtunk, így már csak a megmaradt színekből választhat. </w:delText>
        </w:r>
        <w:r w:rsidR="00F8616D" w:rsidRPr="009F59EC" w:rsidDel="001A0B58">
          <w:rPr>
            <w:rFonts w:ascii="Times New Roman" w:hAnsi="Times New Roman" w:cs="Times New Roman"/>
            <w:sz w:val="24"/>
            <w:szCs w:val="24"/>
          </w:rPr>
          <w:delText>Sorban megy végig a kód az egysé</w:delText>
        </w:r>
      </w:del>
      <w:del w:id="54" w:author="SósNiki" w:date="2018-02-21T15:33:00Z">
        <w:r w:rsidR="00F8616D" w:rsidRPr="009F59EC" w:rsidDel="00712A28">
          <w:rPr>
            <w:rFonts w:ascii="Times New Roman" w:hAnsi="Times New Roman" w:cs="Times New Roman"/>
            <w:sz w:val="24"/>
            <w:szCs w:val="24"/>
          </w:rPr>
          <w:delText xml:space="preserve">geken és </w:delText>
        </w:r>
        <w:commentRangeStart w:id="55"/>
        <w:r w:rsidR="00F8616D" w:rsidRPr="009F59EC" w:rsidDel="00712A28">
          <w:rPr>
            <w:rFonts w:ascii="Times New Roman" w:hAnsi="Times New Roman" w:cs="Times New Roman"/>
            <w:sz w:val="24"/>
            <w:szCs w:val="24"/>
          </w:rPr>
          <w:delText xml:space="preserve">folyamatosan </w:delText>
        </w:r>
        <w:commentRangeEnd w:id="55"/>
        <w:r w:rsidR="00586CD1" w:rsidRPr="009F59EC" w:rsidDel="00712A28">
          <w:rPr>
            <w:rStyle w:val="Jegyzethivatkozs"/>
          </w:rPr>
          <w:commentReference w:id="55"/>
        </w:r>
        <w:r w:rsidR="00F8616D" w:rsidRPr="009F59EC" w:rsidDel="00712A28">
          <w:rPr>
            <w:rFonts w:ascii="Times New Roman" w:hAnsi="Times New Roman" w:cs="Times New Roman"/>
            <w:sz w:val="24"/>
            <w:szCs w:val="24"/>
          </w:rPr>
          <w:delText>ellenőrzi, hogy a megadott kikötéseket nem szeg</w:delText>
        </w:r>
        <w:r w:rsidR="009374D9" w:rsidRPr="009F59EC" w:rsidDel="00712A28">
          <w:rPr>
            <w:rFonts w:ascii="Times New Roman" w:hAnsi="Times New Roman" w:cs="Times New Roman"/>
            <w:sz w:val="24"/>
            <w:szCs w:val="24"/>
          </w:rPr>
          <w:delText>t</w:delText>
        </w:r>
        <w:r w:rsidR="00F8616D" w:rsidRPr="009F59EC" w:rsidDel="00712A28">
          <w:rPr>
            <w:rFonts w:ascii="Times New Roman" w:hAnsi="Times New Roman" w:cs="Times New Roman"/>
            <w:sz w:val="24"/>
            <w:szCs w:val="24"/>
          </w:rPr>
          <w:delText xml:space="preserve">ük-e meg. </w:delText>
        </w:r>
      </w:del>
      <w:del w:id="56" w:author="SósNiki" w:date="2018-02-21T15:51:00Z">
        <w:r w:rsidR="00F8616D" w:rsidRPr="009F59EC" w:rsidDel="001A0B58">
          <w:rPr>
            <w:rFonts w:ascii="Times New Roman" w:hAnsi="Times New Roman" w:cs="Times New Roman"/>
            <w:sz w:val="24"/>
            <w:szCs w:val="24"/>
          </w:rPr>
          <w:delText>Természetesen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nem</w:delText>
        </w:r>
        <w:r w:rsidR="009374D9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csak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egy megoldásunk lesz</w:delText>
        </w:r>
        <w:r w:rsidR="00866F43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a végén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, </w:delText>
        </w:r>
        <w:r w:rsidR="009374D9" w:rsidRPr="00480D9A" w:rsidDel="001A0B58">
          <w:rPr>
            <w:rFonts w:ascii="Times New Roman" w:hAnsi="Times New Roman" w:cs="Times New Roman"/>
            <w:sz w:val="24"/>
            <w:szCs w:val="24"/>
          </w:rPr>
          <w:delText>hiszen,</w:delText>
        </w:r>
        <w:r w:rsidR="00F8616D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 ha például </w:delText>
        </w:r>
        <w:r w:rsidR="009374D9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a piros és a fekete színt felcseréljük egymással, akkor az már </w:delText>
        </w:r>
        <w:commentRangeStart w:id="57"/>
        <w:r w:rsidR="009374D9" w:rsidRPr="00480D9A" w:rsidDel="001A0B58">
          <w:rPr>
            <w:rFonts w:ascii="Times New Roman" w:hAnsi="Times New Roman" w:cs="Times New Roman"/>
            <w:sz w:val="24"/>
            <w:szCs w:val="24"/>
          </w:rPr>
          <w:delText xml:space="preserve">másik megoldásnak fog </w:delText>
        </w:r>
        <w:commentRangeEnd w:id="57"/>
        <w:r w:rsidR="00586CD1" w:rsidDel="001A0B58">
          <w:rPr>
            <w:rStyle w:val="Jegyzethivatkozs"/>
          </w:rPr>
          <w:commentReference w:id="57"/>
        </w:r>
        <w:r w:rsidR="009374D9" w:rsidRPr="00480D9A" w:rsidDel="001A0B58">
          <w:rPr>
            <w:rFonts w:ascii="Times New Roman" w:hAnsi="Times New Roman" w:cs="Times New Roman"/>
            <w:sz w:val="24"/>
            <w:szCs w:val="24"/>
          </w:rPr>
          <w:delText>számítani.</w:delText>
        </w:r>
      </w:del>
    </w:p>
    <w:p w14:paraId="2150832A" w14:textId="77777777" w:rsidR="00915126" w:rsidRDefault="00915126">
      <w:pPr>
        <w:rPr>
          <w:rFonts w:ascii="Calibri" w:eastAsia="Calibri" w:hAnsi="Calibri" w:cs="Calibri"/>
          <w:b/>
          <w:color w:val="5E2B97"/>
          <w:sz w:val="60"/>
          <w:lang w:eastAsia="hu-HU"/>
        </w:rPr>
      </w:pPr>
      <w:r>
        <w:br w:type="page"/>
      </w:r>
    </w:p>
    <w:p w14:paraId="28C498CF" w14:textId="1460310A" w:rsidR="00E73860" w:rsidRPr="00586CD1" w:rsidRDefault="00E73860" w:rsidP="00E73860">
      <w:pPr>
        <w:pStyle w:val="Cmsor1"/>
        <w:tabs>
          <w:tab w:val="right" w:pos="13128"/>
        </w:tabs>
        <w:spacing w:after="191"/>
        <w:ind w:left="-15" w:firstLine="0"/>
        <w:jc w:val="both"/>
        <w:rPr>
          <w:rFonts w:ascii="Times New Roman" w:hAnsi="Times New Roman" w:cs="Times New Roman"/>
        </w:rPr>
      </w:pPr>
      <w:r w:rsidRPr="00586CD1">
        <w:rPr>
          <w:rFonts w:ascii="Times New Roman" w:hAnsi="Times New Roman" w:cs="Times New Roman"/>
          <w:sz w:val="30"/>
          <w:szCs w:val="30"/>
        </w:rPr>
        <w:lastRenderedPageBreak/>
        <w:t>MiniZinc modell</w:t>
      </w:r>
    </w:p>
    <w:p w14:paraId="1926F9AB" w14:textId="77777777" w:rsidR="00EA1741" w:rsidRPr="00586CD1" w:rsidRDefault="00EA1741" w:rsidP="00EA1741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%adatok</w:t>
      </w:r>
    </w:p>
    <w:p w14:paraId="0744DF01" w14:textId="7F14582E" w:rsidR="00E73860" w:rsidRPr="00586CD1" w:rsidRDefault="00591056" w:rsidP="00480D9A">
      <w:pPr>
        <w:spacing w:after="360" w:line="264" w:lineRule="auto"/>
        <w:ind w:left="-6" w:right="2364" w:hanging="11"/>
        <w:jc w:val="both"/>
        <w:rPr>
          <w:rFonts w:ascii="Consolas" w:hAnsi="Consolas" w:cs="Times New Roman"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64384" behindDoc="0" locked="1" layoutInCell="1" allowOverlap="1" wp14:anchorId="25AD3EB5" wp14:editId="024B71F6">
            <wp:simplePos x="0" y="0"/>
            <wp:positionH relativeFrom="margin">
              <wp:posOffset>4373880</wp:posOffset>
            </wp:positionH>
            <wp:positionV relativeFrom="paragraph">
              <wp:posOffset>6985</wp:posOffset>
            </wp:positionV>
            <wp:extent cx="831600" cy="831600"/>
            <wp:effectExtent l="0" t="0" r="6985" b="6985"/>
            <wp:wrapSquare wrapText="bothSides"/>
            <wp:docPr id="168" name="Picture 1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" name="Picture 16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1600" cy="83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int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: </w:t>
      </w:r>
      <w:proofErr w:type="spell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= 4;</w:t>
      </w:r>
    </w:p>
    <w:p w14:paraId="782BE095" w14:textId="15E9E1A3" w:rsidR="00EA1741" w:rsidRPr="00586CD1" w:rsidRDefault="00EA1741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color w:val="008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%megadjuk milyen értékeket vehetnek fel</w:t>
      </w:r>
    </w:p>
    <w:p w14:paraId="4653AF50" w14:textId="0582B12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Belgium;</w:t>
      </w:r>
    </w:p>
    <w:p w14:paraId="13795B38" w14:textId="11D33FFD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Dánia;</w:t>
      </w:r>
    </w:p>
    <w:p w14:paraId="31AD2DF0" w14:textId="53B8C1C9" w:rsidR="00915126" w:rsidRPr="00586CD1" w:rsidRDefault="00591056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 w:cs="Times New Roman"/>
          <w:noProof/>
          <w:sz w:val="24"/>
          <w:szCs w:val="24"/>
          <w:lang w:eastAsia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5F936E" wp14:editId="41FC29CF">
                <wp:simplePos x="0" y="0"/>
                <wp:positionH relativeFrom="column">
                  <wp:posOffset>4403725</wp:posOffset>
                </wp:positionH>
                <wp:positionV relativeFrom="paragraph">
                  <wp:posOffset>80010</wp:posOffset>
                </wp:positionV>
                <wp:extent cx="792480" cy="635"/>
                <wp:effectExtent l="0" t="0" r="7620" b="0"/>
                <wp:wrapSquare wrapText="bothSides"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F9E7A6C" w14:textId="77777777" w:rsidR="00591056" w:rsidRPr="006B0456" w:rsidRDefault="00591056" w:rsidP="00574AF0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MiniZinc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5F936E" id="Szövegdoboz 2" o:spid="_x0000_s1027" type="#_x0000_t202" style="position:absolute;left:0;text-align:left;margin-left:346.75pt;margin-top:6.3pt;width:62.4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" stroked="f">
                <v:textbox style="mso-fit-shape-to-text:t" inset="0,0,0,0">
                  <w:txbxContent>
                    <w:p w14:paraId="1F9E7A6C" w14:textId="77777777" w:rsidR="00591056" w:rsidRPr="006B0456" w:rsidRDefault="00591056" w:rsidP="00574AF0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MiniZinc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maxSzin: Franciaország;</w:t>
      </w:r>
    </w:p>
    <w:p w14:paraId="5BC82BAC" w14:textId="1F386FE5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Németország;</w:t>
      </w:r>
    </w:p>
    <w:p w14:paraId="29405D5F" w14:textId="77777777" w:rsidR="00915126" w:rsidRPr="00586CD1" w:rsidRDefault="00E73860" w:rsidP="00915126">
      <w:pPr>
        <w:spacing w:after="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Hollandia;</w:t>
      </w:r>
    </w:p>
    <w:p w14:paraId="254AD0F7" w14:textId="2DFB6A77" w:rsidR="00EA1741" w:rsidRPr="00586CD1" w:rsidRDefault="00E73860" w:rsidP="00EA1741">
      <w:pPr>
        <w:spacing w:after="360" w:line="264" w:lineRule="auto"/>
        <w:ind w:left="-6" w:right="2364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var</w:t>
      </w:r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1..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maxSzin: Luxemburg;</w:t>
      </w:r>
    </w:p>
    <w:p w14:paraId="423F6A33" w14:textId="77777777" w:rsidR="00EA1741" w:rsidRPr="00586CD1" w:rsidRDefault="00EA1741" w:rsidP="00EA1741">
      <w:pPr>
        <w:spacing w:after="0" w:line="360" w:lineRule="auto"/>
        <w:ind w:left="-6" w:hanging="11"/>
        <w:jc w:val="both"/>
        <w:rPr>
          <w:rFonts w:ascii="Consolas" w:eastAsia="Calibri" w:hAnsi="Consolas" w:cs="Times New Roman"/>
          <w:b/>
          <w:color w:val="FF0000"/>
          <w:sz w:val="24"/>
          <w:szCs w:val="24"/>
        </w:rPr>
      </w:pPr>
      <w:r w:rsidRPr="00586CD1">
        <w:rPr>
          <w:rFonts w:ascii="Consolas" w:eastAsia="Calibri" w:hAnsi="Consolas" w:cs="Times New Roman"/>
          <w:b/>
          <w:color w:val="FF0000"/>
          <w:sz w:val="24"/>
          <w:szCs w:val="24"/>
        </w:rPr>
        <w:t>%kikötések</w:t>
      </w:r>
    </w:p>
    <w:p w14:paraId="15D9F189" w14:textId="2F4D1FC4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w:drawing>
          <wp:anchor distT="0" distB="0" distL="114300" distR="114300" simplePos="0" relativeHeight="251667456" behindDoc="0" locked="1" layoutInCell="1" allowOverlap="1" wp14:anchorId="4F5C8BAB" wp14:editId="2C66FCEF">
            <wp:simplePos x="0" y="0"/>
            <wp:positionH relativeFrom="column">
              <wp:posOffset>4152265</wp:posOffset>
            </wp:positionH>
            <wp:positionV relativeFrom="paragraph">
              <wp:posOffset>6985</wp:posOffset>
            </wp:positionV>
            <wp:extent cx="1461600" cy="943200"/>
            <wp:effectExtent l="0" t="0" r="5715" b="0"/>
            <wp:wrapSquare wrapText="bothSides"/>
            <wp:docPr id="3" name="Kép 3" descr="Képtalálat a következőre: „gecode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éptalálat a következőre: „gecode”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1600" cy="9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Franciaország;</w:t>
      </w:r>
    </w:p>
    <w:p w14:paraId="6513C16D" w14:textId="533DC9E6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1F05654" w14:textId="53C91212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3C2CA54A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Belgium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7CDDA62" w14:textId="244A0731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Dánia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4F3F948D" w14:textId="2D2197E2" w:rsidR="00E73860" w:rsidRPr="00586CD1" w:rsidRDefault="00D975B6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r w:rsidRPr="00586CD1">
        <w:rPr>
          <w:rFonts w:ascii="Consolas" w:hAnsi="Consolas"/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022030" wp14:editId="1A99903B">
                <wp:simplePos x="0" y="0"/>
                <wp:positionH relativeFrom="column">
                  <wp:posOffset>4304665</wp:posOffset>
                </wp:positionH>
                <wp:positionV relativeFrom="paragraph">
                  <wp:posOffset>102235</wp:posOffset>
                </wp:positionV>
                <wp:extent cx="1074420" cy="175260"/>
                <wp:effectExtent l="0" t="0" r="0" b="0"/>
                <wp:wrapSquare wrapText="bothSides"/>
                <wp:docPr id="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E25710" w14:textId="77777777" w:rsidR="00D975B6" w:rsidRPr="001F3148" w:rsidRDefault="00D975B6" w:rsidP="00D975B6">
                            <w:pPr>
                              <w:pStyle w:val="Kpalrs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>Gecode logó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22030" id="Szövegdoboz 4" o:spid="_x0000_s1028" type="#_x0000_t202" style="position:absolute;left:0;text-align:left;margin-left:338.95pt;margin-top:8.05pt;width:84.6pt;height:13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" stroked="f">
                <v:textbox inset="0,0,0,0">
                  <w:txbxContent>
                    <w:p w14:paraId="1AE25710" w14:textId="77777777" w:rsidR="00D975B6" w:rsidRPr="001F3148" w:rsidRDefault="00D975B6" w:rsidP="00D975B6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t>Gecode logó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E73860"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="00E73860" w:rsidRPr="00586CD1">
        <w:rPr>
          <w:rFonts w:ascii="Consolas" w:eastAsia="Calibri" w:hAnsi="Consolas" w:cs="Times New Roman"/>
          <w:b/>
          <w:sz w:val="24"/>
          <w:szCs w:val="24"/>
        </w:rPr>
        <w:t>= Németország;</w:t>
      </w:r>
    </w:p>
    <w:p w14:paraId="5532D2D7" w14:textId="6D46A4DA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Franciaország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19CF7858" w14:textId="77777777" w:rsidR="00E73860" w:rsidRPr="00586CD1" w:rsidRDefault="00E73860" w:rsidP="00E73860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Hollandia;</w:t>
      </w:r>
    </w:p>
    <w:p w14:paraId="47489392" w14:textId="7D1CC8DC" w:rsidR="00E73860" w:rsidRPr="00586CD1" w:rsidRDefault="00E73860" w:rsidP="00480D9A">
      <w:pPr>
        <w:spacing w:after="36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constraint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gramStart"/>
      <w:r w:rsidRPr="00586CD1">
        <w:rPr>
          <w:rFonts w:ascii="Consolas" w:eastAsia="Calibri" w:hAnsi="Consolas" w:cs="Times New Roman"/>
          <w:b/>
          <w:sz w:val="24"/>
          <w:szCs w:val="24"/>
        </w:rPr>
        <w:t>Németország !</w:t>
      </w:r>
      <w:proofErr w:type="gramEnd"/>
      <w:r w:rsidRPr="00586CD1">
        <w:rPr>
          <w:rFonts w:ascii="Consolas" w:eastAsia="Calibri" w:hAnsi="Consolas" w:cs="Times New Roman"/>
          <w:b/>
          <w:sz w:val="24"/>
          <w:szCs w:val="24"/>
        </w:rPr>
        <w:t>= Luxemburg;</w:t>
      </w:r>
    </w:p>
    <w:p w14:paraId="46522C71" w14:textId="5A0FBAFE" w:rsidR="00591056" w:rsidRDefault="00E73860" w:rsidP="001A0B58">
      <w:pPr>
        <w:spacing w:after="360" w:line="264" w:lineRule="auto"/>
        <w:ind w:left="-6" w:hanging="11"/>
        <w:jc w:val="both"/>
        <w:rPr>
          <w:ins w:id="58" w:author="SósNiki" w:date="2018-02-21T15:51:00Z"/>
          <w:rFonts w:ascii="Consolas" w:eastAsia="Calibri" w:hAnsi="Consolas" w:cs="Times New Roman"/>
          <w:b/>
          <w:sz w:val="24"/>
          <w:szCs w:val="24"/>
        </w:rPr>
        <w:pPrChange w:id="59" w:author="SósNiki" w:date="2018-02-21T15:54:00Z">
          <w:pPr>
            <w:spacing w:after="0" w:line="264" w:lineRule="auto"/>
            <w:ind w:left="-6" w:hanging="11"/>
            <w:jc w:val="both"/>
          </w:pPr>
        </w:pPrChange>
      </w:pP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solve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 xml:space="preserve"> </w:t>
      </w:r>
      <w:proofErr w:type="spellStart"/>
      <w:r w:rsidRPr="00586CD1">
        <w:rPr>
          <w:rFonts w:ascii="Consolas" w:eastAsia="Calibri" w:hAnsi="Consolas" w:cs="Times New Roman"/>
          <w:b/>
          <w:color w:val="008000"/>
          <w:sz w:val="24"/>
          <w:szCs w:val="24"/>
        </w:rPr>
        <w:t>satisfy</w:t>
      </w:r>
      <w:proofErr w:type="spellEnd"/>
      <w:r w:rsidRPr="00586CD1">
        <w:rPr>
          <w:rFonts w:ascii="Consolas" w:eastAsia="Calibri" w:hAnsi="Consolas" w:cs="Times New Roman"/>
          <w:b/>
          <w:sz w:val="24"/>
          <w:szCs w:val="24"/>
        </w:rPr>
        <w:t>;</w:t>
      </w:r>
    </w:p>
    <w:p w14:paraId="23F80D41" w14:textId="502884BA" w:rsidR="001A0B58" w:rsidRPr="00480D9A" w:rsidRDefault="001A0B58" w:rsidP="001A0B58">
      <w:pPr>
        <w:jc w:val="both"/>
        <w:rPr>
          <w:ins w:id="60" w:author="SósNiki" w:date="2018-02-21T15:52:00Z"/>
          <w:rFonts w:ascii="Times New Roman" w:hAnsi="Times New Roman" w:cs="Times New Roman"/>
          <w:sz w:val="24"/>
          <w:szCs w:val="24"/>
        </w:rPr>
      </w:pPr>
      <w:ins w:id="61" w:author="SósNiki" w:date="2018-02-21T15:52:00Z">
        <w:r w:rsidRPr="00480D9A">
          <w:rPr>
            <w:rFonts w:ascii="Times New Roman" w:hAnsi="Times New Roman" w:cs="Times New Roman"/>
            <w:sz w:val="24"/>
            <w:szCs w:val="24"/>
          </w:rPr>
          <w:t xml:space="preserve">A </w:t>
        </w:r>
        <w:r>
          <w:rPr>
            <w:rFonts w:ascii="Times New Roman" w:hAnsi="Times New Roman" w:cs="Times New Roman"/>
            <w:sz w:val="24"/>
            <w:szCs w:val="24"/>
          </w:rPr>
          <w:t>megoldó</w:t>
        </w:r>
        <w:r w:rsidRPr="00480D9A">
          <w:rPr>
            <w:rFonts w:ascii="Times New Roman" w:hAnsi="Times New Roman" w:cs="Times New Roman"/>
            <w:sz w:val="24"/>
            <w:szCs w:val="24"/>
          </w:rPr>
          <w:t xml:space="preserve"> úgy dolgozik, hogy először értéket ad egy tetszőlegesen kiválasztott országnak. A szomszédos területeknél kizárja azt a lehetőséget, amit már felhasználtunk, így már csak a megmaradt színekből választhat. </w:t>
        </w:r>
        <w:r w:rsidRPr="009F59EC">
          <w:rPr>
            <w:rFonts w:ascii="Times New Roman" w:hAnsi="Times New Roman" w:cs="Times New Roman"/>
            <w:sz w:val="24"/>
            <w:szCs w:val="24"/>
          </w:rPr>
          <w:t>Sorban megy végig a kód az egysé</w:t>
        </w:r>
        <w:r w:rsidRPr="00A45219">
          <w:rPr>
            <w:rFonts w:ascii="Times New Roman" w:hAnsi="Times New Roman" w:cs="Times New Roman"/>
            <w:sz w:val="24"/>
            <w:szCs w:val="24"/>
          </w:rPr>
          <w:t>geken</w:t>
        </w:r>
        <w:r>
          <w:rPr>
            <w:rFonts w:ascii="Times New Roman" w:hAnsi="Times New Roman" w:cs="Times New Roman"/>
            <w:sz w:val="24"/>
            <w:szCs w:val="24"/>
          </w:rPr>
          <w:t xml:space="preserve"> és amellett, hogy ellenőrizzük nem szegtük-e meg valamelyik korlátozást, a változók értékkészletét csökkentjük, és ezt addig ismételjük amíg még ezt meg tudjuk tenni. Ezt a műveletet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propagációnak</w:t>
        </w:r>
        <w:proofErr w:type="spellEnd"/>
        <w:r>
          <w:rPr>
            <w:rFonts w:ascii="Times New Roman" w:hAnsi="Times New Roman" w:cs="Times New Roman"/>
            <w:sz w:val="24"/>
            <w:szCs w:val="24"/>
          </w:rPr>
          <w:t xml:space="preserve"> nevezzük. </w:t>
        </w:r>
        <w:r w:rsidRPr="009F59EC">
          <w:rPr>
            <w:rFonts w:ascii="Times New Roman" w:hAnsi="Times New Roman" w:cs="Times New Roman"/>
            <w:sz w:val="24"/>
            <w:szCs w:val="24"/>
          </w:rPr>
          <w:t>Természetesen</w:t>
        </w:r>
        <w:r w:rsidRPr="00480D9A">
          <w:rPr>
            <w:rFonts w:ascii="Times New Roman" w:hAnsi="Times New Roman" w:cs="Times New Roman"/>
            <w:sz w:val="24"/>
            <w:szCs w:val="24"/>
          </w:rPr>
          <w:t xml:space="preserve"> nem csak egy megoldásunk lesz a végén, hiszen, ha például a piros és a fekete színt felcseréljük egymással, akkor az már </w:t>
        </w:r>
        <w:commentRangeStart w:id="62"/>
        <w:r w:rsidRPr="00480D9A">
          <w:rPr>
            <w:rFonts w:ascii="Times New Roman" w:hAnsi="Times New Roman" w:cs="Times New Roman"/>
            <w:sz w:val="24"/>
            <w:szCs w:val="24"/>
          </w:rPr>
          <w:t xml:space="preserve">másik megoldásnak fog </w:t>
        </w:r>
        <w:commentRangeEnd w:id="62"/>
        <w:r>
          <w:rPr>
            <w:rStyle w:val="Jegyzethivatkozs"/>
          </w:rPr>
          <w:commentReference w:id="62"/>
        </w:r>
        <w:r w:rsidRPr="00480D9A">
          <w:rPr>
            <w:rFonts w:ascii="Times New Roman" w:hAnsi="Times New Roman" w:cs="Times New Roman"/>
            <w:sz w:val="24"/>
            <w:szCs w:val="24"/>
          </w:rPr>
          <w:t>számítani.</w:t>
        </w:r>
        <w:r>
          <w:rPr>
            <w:rFonts w:ascii="Times New Roman" w:hAnsi="Times New Roman" w:cs="Times New Roman"/>
            <w:sz w:val="24"/>
            <w:szCs w:val="24"/>
          </w:rPr>
          <w:t xml:space="preserve"> A korlátprogramozásnak ez egy hatalmas előnye, hogy az összes lehetséges megoldást kiadja nekünk, nem pedig csak egyet.</w:t>
        </w:r>
      </w:ins>
    </w:p>
    <w:p w14:paraId="17B55E87" w14:textId="77777777" w:rsidR="001A0B58" w:rsidRPr="00586CD1" w:rsidRDefault="001A0B58" w:rsidP="00480D9A">
      <w:pPr>
        <w:spacing w:after="0" w:line="264" w:lineRule="auto"/>
        <w:ind w:left="-6" w:hanging="11"/>
        <w:jc w:val="both"/>
        <w:rPr>
          <w:rFonts w:ascii="Consolas" w:eastAsia="Calibri" w:hAnsi="Consolas" w:cs="Times New Roman"/>
          <w:b/>
          <w:sz w:val="24"/>
          <w:szCs w:val="24"/>
        </w:rPr>
      </w:pPr>
    </w:p>
    <w:p w14:paraId="597FD42D" w14:textId="251A627D" w:rsidR="007C7844" w:rsidRPr="00480D9A" w:rsidRDefault="00E73860">
      <w:pPr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br w:type="page"/>
      </w:r>
    </w:p>
    <w:p w14:paraId="17FB961F" w14:textId="77777777" w:rsidR="007C7844" w:rsidRDefault="001D41BE">
      <w:hyperlink r:id="rId12" w:history="1">
        <w:r w:rsidR="00E4150F" w:rsidRPr="00160B31">
          <w:rPr>
            <w:rStyle w:val="Hiperhivatkozs"/>
          </w:rPr>
          <w:t>http://www.constraint.org/en/history.html</w:t>
        </w:r>
      </w:hyperlink>
    </w:p>
    <w:p w14:paraId="29BAD996" w14:textId="77777777" w:rsidR="00E4150F" w:rsidRDefault="001D41BE">
      <w:hyperlink r:id="rId13" w:history="1">
        <w:r w:rsidR="00E4150F" w:rsidRPr="00160B31">
          <w:rPr>
            <w:rStyle w:val="Hiperhivatkozs"/>
          </w:rPr>
          <w:t>http://www.gecode.org/presentations/Gecode%202011.pdf</w:t>
        </w:r>
      </w:hyperlink>
    </w:p>
    <w:p w14:paraId="003A1D6C" w14:textId="77777777" w:rsidR="00E4150F" w:rsidRDefault="001D41BE">
      <w:hyperlink r:id="rId14" w:history="1">
        <w:r w:rsidR="006155E6" w:rsidRPr="00160B31">
          <w:rPr>
            <w:rStyle w:val="Hiperhivatkozs"/>
          </w:rPr>
          <w:t>https://en.wikipedia.org/wiki/Gecode</w:t>
        </w:r>
      </w:hyperlink>
    </w:p>
    <w:p w14:paraId="5087681D" w14:textId="77777777" w:rsidR="006155E6" w:rsidRDefault="006155E6"/>
    <w:sectPr w:rsidR="006155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7" w:author="Osz Oliver" w:date="2018-02-21T13:15:00Z" w:initials="OO">
    <w:p w14:paraId="103EE328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r>
        <w:t>A MiniZinc a nyelv és a grafikus szerkesztő program</w:t>
      </w:r>
    </w:p>
    <w:p w14:paraId="579D2017" w14:textId="77777777" w:rsidR="00586CD1" w:rsidRDefault="00586CD1">
      <w:pPr>
        <w:pStyle w:val="Jegyzetszveg"/>
      </w:pPr>
      <w:r>
        <w:t xml:space="preserve">A fordító az mzn2fzn, ami </w:t>
      </w:r>
      <w:proofErr w:type="spellStart"/>
      <w:r>
        <w:t>FlatZincre</w:t>
      </w:r>
      <w:proofErr w:type="spellEnd"/>
      <w:r>
        <w:t xml:space="preserve"> fordít, amit már meg lehet adni bemenetként a megoldóknak. A MiniZinc program mindezt automatizálja.</w:t>
      </w:r>
    </w:p>
  </w:comment>
  <w:comment w:id="55" w:author="Osz Oliver" w:date="2018-02-21T13:22:00Z" w:initials="OO">
    <w:p w14:paraId="41E4F2CA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proofErr w:type="spellStart"/>
      <w:r>
        <w:t>Propagációról</w:t>
      </w:r>
      <w:proofErr w:type="spellEnd"/>
      <w:r>
        <w:t xml:space="preserve"> írni</w:t>
      </w:r>
    </w:p>
  </w:comment>
  <w:comment w:id="57" w:author="Osz Oliver" w:date="2018-02-21T13:18:00Z" w:initials="OO">
    <w:p w14:paraId="07430076" w14:textId="77777777" w:rsidR="00586CD1" w:rsidRDefault="00586CD1">
      <w:pPr>
        <w:pStyle w:val="Jegyzetszveg"/>
      </w:pPr>
      <w:r>
        <w:rPr>
          <w:rStyle w:val="Jegyzethivatkozs"/>
        </w:rPr>
        <w:annotationRef/>
      </w:r>
      <w:r>
        <w:t>A CP megadja az összes lehetséges megoldást, ha szeretnénk</w:t>
      </w:r>
    </w:p>
  </w:comment>
  <w:comment w:id="62" w:author="Osz Oliver" w:date="2018-02-21T13:18:00Z" w:initials="OO">
    <w:p w14:paraId="7E213088" w14:textId="77777777" w:rsidR="001A0B58" w:rsidRDefault="001A0B58" w:rsidP="001A0B58">
      <w:pPr>
        <w:pStyle w:val="Jegyzetszveg"/>
      </w:pPr>
      <w:r>
        <w:rPr>
          <w:rStyle w:val="Jegyzethivatkozs"/>
        </w:rPr>
        <w:annotationRef/>
      </w:r>
      <w:r>
        <w:t>A CP megadja az összes lehetséges megoldást, ha szeretnénk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79D2017" w15:done="1"/>
  <w15:commentEx w15:paraId="41E4F2CA" w15:done="1"/>
  <w15:commentEx w15:paraId="07430076" w15:done="1"/>
  <w15:commentEx w15:paraId="7E213088" w15:done="1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79D2017" w16cid:durableId="1E380CFD"/>
  <w16cid:commentId w16cid:paraId="41E4F2CA" w16cid:durableId="1E380CFE"/>
  <w16cid:commentId w16cid:paraId="07430076" w16cid:durableId="1E380CFF"/>
  <w16cid:commentId w16cid:paraId="7E213088" w16cid:durableId="1E38142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ósNiki">
    <w15:presenceInfo w15:providerId="None" w15:userId="SósNiki"/>
  </w15:person>
  <w15:person w15:author="Osz Oliver">
    <w15:presenceInfo w15:providerId="Windows Live" w15:userId="14a4ec83d2c887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ACA"/>
    <w:rsid w:val="001A0B58"/>
    <w:rsid w:val="001D41BE"/>
    <w:rsid w:val="00295635"/>
    <w:rsid w:val="002A7198"/>
    <w:rsid w:val="002C333D"/>
    <w:rsid w:val="00371B88"/>
    <w:rsid w:val="0038125A"/>
    <w:rsid w:val="003941DD"/>
    <w:rsid w:val="00480D9A"/>
    <w:rsid w:val="004C2F74"/>
    <w:rsid w:val="00574AF0"/>
    <w:rsid w:val="00586CD1"/>
    <w:rsid w:val="00591056"/>
    <w:rsid w:val="00591ACA"/>
    <w:rsid w:val="005B7F98"/>
    <w:rsid w:val="005F6730"/>
    <w:rsid w:val="006025F0"/>
    <w:rsid w:val="006155E6"/>
    <w:rsid w:val="00712A28"/>
    <w:rsid w:val="007371FB"/>
    <w:rsid w:val="0077719C"/>
    <w:rsid w:val="007C7844"/>
    <w:rsid w:val="00866F43"/>
    <w:rsid w:val="008A0605"/>
    <w:rsid w:val="008B050E"/>
    <w:rsid w:val="00911407"/>
    <w:rsid w:val="00915126"/>
    <w:rsid w:val="009374D9"/>
    <w:rsid w:val="009505E0"/>
    <w:rsid w:val="00965746"/>
    <w:rsid w:val="009F59EC"/>
    <w:rsid w:val="00A00777"/>
    <w:rsid w:val="00C85D47"/>
    <w:rsid w:val="00D975B6"/>
    <w:rsid w:val="00DD107C"/>
    <w:rsid w:val="00E4150F"/>
    <w:rsid w:val="00E73860"/>
    <w:rsid w:val="00E871DE"/>
    <w:rsid w:val="00EA1741"/>
    <w:rsid w:val="00EA6D66"/>
    <w:rsid w:val="00EB773C"/>
    <w:rsid w:val="00EC566C"/>
    <w:rsid w:val="00F8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BE291"/>
  <w15:chartTrackingRefBased/>
  <w15:docId w15:val="{5D1F1B00-75B9-4102-B15D-04CC0D9EF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next w:val="Norml"/>
    <w:link w:val="Cmsor1Char"/>
    <w:uiPriority w:val="9"/>
    <w:unhideWhenUsed/>
    <w:qFormat/>
    <w:rsid w:val="00E73860"/>
    <w:pPr>
      <w:keepNext/>
      <w:keepLines/>
      <w:spacing w:after="632"/>
      <w:ind w:left="10" w:hanging="10"/>
      <w:outlineLvl w:val="0"/>
    </w:pPr>
    <w:rPr>
      <w:rFonts w:ascii="Calibri" w:eastAsia="Calibri" w:hAnsi="Calibri" w:cs="Calibri"/>
      <w:b/>
      <w:color w:val="5E2B97"/>
      <w:sz w:val="60"/>
      <w:lang w:eastAsia="hu-HU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80D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73860"/>
    <w:rPr>
      <w:rFonts w:ascii="Calibri" w:eastAsia="Calibri" w:hAnsi="Calibri" w:cs="Calibri"/>
      <w:b/>
      <w:color w:val="5E2B97"/>
      <w:sz w:val="6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9151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295635"/>
    <w:rPr>
      <w:color w:val="0000FF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480D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eloldatlanmegemlts1">
    <w:name w:val="Feloldatlan megemlítés1"/>
    <w:basedOn w:val="Bekezdsalapbettpusa"/>
    <w:uiPriority w:val="99"/>
    <w:semiHidden/>
    <w:unhideWhenUsed/>
    <w:rsid w:val="00E4150F"/>
    <w:rPr>
      <w:color w:val="808080"/>
      <w:shd w:val="clear" w:color="auto" w:fill="E6E6E6"/>
    </w:rPr>
  </w:style>
  <w:style w:type="character" w:styleId="Jegyzethivatkozs">
    <w:name w:val="annotation reference"/>
    <w:basedOn w:val="Bekezdsalapbettpusa"/>
    <w:uiPriority w:val="99"/>
    <w:semiHidden/>
    <w:unhideWhenUsed/>
    <w:rsid w:val="00586CD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586CD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586CD1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586CD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586CD1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586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586C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hyperlink" Target="http://www.gecode.org/presentations/Gecode%202011.pdf" TargetMode="Externa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hyperlink" Target="http://www.constraint.org/en/history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3.png"/><Relationship Id="rId5" Type="http://schemas.openxmlformats.org/officeDocument/2006/relationships/hyperlink" Target="https://en.wikipedia.org/wiki/Ivan_Sutherland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hyperlink" Target="https://en.wikipedia.org/wiki/Gecode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A4988-5E64-4208-9A28-A9B379642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3</Pages>
  <Words>563</Words>
  <Characters>3885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SósNiki</dc:creator>
  <cp:keywords/>
  <dc:description/>
  <cp:lastModifiedBy>SósNiki</cp:lastModifiedBy>
  <cp:revision>25</cp:revision>
  <dcterms:created xsi:type="dcterms:W3CDTF">2018-02-16T16:11:00Z</dcterms:created>
  <dcterms:modified xsi:type="dcterms:W3CDTF">2018-02-21T15:30:00Z</dcterms:modified>
</cp:coreProperties>
</file>