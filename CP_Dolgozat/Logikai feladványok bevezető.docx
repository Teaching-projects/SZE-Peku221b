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76A2" w:rsidRDefault="003A76A2" w:rsidP="003A76A2">
      <w:pPr>
        <w:pStyle w:val="Cmsor2"/>
        <w:spacing w:after="360"/>
        <w:jc w:val="center"/>
        <w:rPr>
          <w:color w:val="000000" w:themeColor="text1"/>
        </w:rPr>
      </w:pPr>
      <w:r>
        <w:rPr>
          <w:color w:val="000000" w:themeColor="text1"/>
        </w:rPr>
        <w:t>Logikai feladványok</w:t>
      </w:r>
      <w:r>
        <w:rPr>
          <w:color w:val="000000" w:themeColor="text1"/>
        </w:rPr>
        <w:t xml:space="preserve"> bevezető</w:t>
      </w:r>
    </w:p>
    <w:p w:rsidR="005A2AAC" w:rsidRDefault="003A76A2" w:rsidP="003A76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címben lévő logika szóról az első érdemleges információnk </w:t>
      </w:r>
      <w:r w:rsidR="005A2AAC">
        <w:rPr>
          <w:rFonts w:ascii="Times New Roman" w:hAnsi="Times New Roman" w:cs="Times New Roman"/>
          <w:sz w:val="24"/>
          <w:szCs w:val="24"/>
        </w:rPr>
        <w:t>Arisztotelésztől származik. Fontos megjegyezni, hogy nem tartotta külön tudománynak, csupán egy eszközként tekintett rá más szakirányokhoz. Szerinte ennek az elsajátítása ugyanannyira nem „tudatos”, mint az anyanyelv megtanulása.</w:t>
      </w:r>
    </w:p>
    <w:p w:rsidR="006D1F23" w:rsidRDefault="00CF45D4" w:rsidP="003A76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összes vizsgált feladatunk a logikára épül, ezért is kapták a „logikai feladvány” nevet.</w:t>
      </w:r>
      <w:r w:rsidR="00FB0A0B">
        <w:rPr>
          <w:rFonts w:ascii="Times New Roman" w:hAnsi="Times New Roman" w:cs="Times New Roman"/>
          <w:sz w:val="24"/>
          <w:szCs w:val="24"/>
        </w:rPr>
        <w:t xml:space="preserve"> Mi részletesebben az „Einstein-féle” esetekkel dolgoztunk. Ezekben a feladatokban adottak személyek és hozzájuk több személyes dolog is úgy, hogy </w:t>
      </w:r>
      <w:r w:rsidR="006904F6">
        <w:rPr>
          <w:rFonts w:ascii="Times New Roman" w:hAnsi="Times New Roman" w:cs="Times New Roman"/>
          <w:sz w:val="24"/>
          <w:szCs w:val="24"/>
        </w:rPr>
        <w:t>egy</w:t>
      </w:r>
      <w:r w:rsidR="00FB0A0B">
        <w:rPr>
          <w:rFonts w:ascii="Times New Roman" w:hAnsi="Times New Roman" w:cs="Times New Roman"/>
          <w:sz w:val="24"/>
          <w:szCs w:val="24"/>
        </w:rPr>
        <w:t xml:space="preserve"> tulajdonság vagy személyes tárgy csak </w:t>
      </w:r>
      <w:r w:rsidR="006904F6">
        <w:rPr>
          <w:rFonts w:ascii="Times New Roman" w:hAnsi="Times New Roman" w:cs="Times New Roman"/>
          <w:sz w:val="24"/>
          <w:szCs w:val="24"/>
        </w:rPr>
        <w:t>egy</w:t>
      </w:r>
      <w:r w:rsidR="00FB0A0B">
        <w:rPr>
          <w:rFonts w:ascii="Times New Roman" w:hAnsi="Times New Roman" w:cs="Times New Roman"/>
          <w:sz w:val="24"/>
          <w:szCs w:val="24"/>
        </w:rPr>
        <w:t xml:space="preserve"> bizonyos emberhez tartozik, ám az elején nem tudjuk ezeket egymáshoz kötni. Ahhoz, hogy megtudjuk a végeredmény, megadnak bizonyos dolgokat, </w:t>
      </w:r>
      <w:r w:rsidR="00136E41">
        <w:rPr>
          <w:rFonts w:ascii="Times New Roman" w:hAnsi="Times New Roman" w:cs="Times New Roman"/>
          <w:sz w:val="24"/>
          <w:szCs w:val="24"/>
        </w:rPr>
        <w:t>amike</w:t>
      </w:r>
      <w:r w:rsidR="00B71A26">
        <w:rPr>
          <w:rFonts w:ascii="Times New Roman" w:hAnsi="Times New Roman" w:cs="Times New Roman"/>
          <w:sz w:val="24"/>
          <w:szCs w:val="24"/>
        </w:rPr>
        <w:t>n, ha végig megyünk</w:t>
      </w:r>
      <w:r w:rsidR="00136E41">
        <w:rPr>
          <w:rFonts w:ascii="Times New Roman" w:hAnsi="Times New Roman" w:cs="Times New Roman"/>
          <w:sz w:val="24"/>
          <w:szCs w:val="24"/>
        </w:rPr>
        <w:t>, akkor a sok segédanyag végül kiadja a megoldást. Külön megjegyezném, hogy csak és kizárólag egy féle mód jöhet ki megoldásként.</w:t>
      </w:r>
      <w:r w:rsidR="00CF258C">
        <w:rPr>
          <w:rFonts w:ascii="Times New Roman" w:hAnsi="Times New Roman" w:cs="Times New Roman"/>
          <w:sz w:val="24"/>
          <w:szCs w:val="24"/>
        </w:rPr>
        <w:t xml:space="preserve"> Ez az egyik fő eltérés a logikai feladványok és a hozzárendelési feladatok között.</w:t>
      </w:r>
    </w:p>
    <w:p w:rsidR="00CF258C" w:rsidRDefault="00CF258C" w:rsidP="003A76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hozzárendelési feladatok nagyon hasonlítanak az általunk vizsgált feladatokhoz, de sok dologban el is térnek tőlük. Az egyik talán legszembetűnőbb különbség, hogy ezek a modellek egy opcionális, azaz lehetséges megoldást adnak, azaz több eredmény is születhet, míg nálunk fontos </w:t>
      </w:r>
      <w:r w:rsidR="008F29A1">
        <w:rPr>
          <w:rFonts w:ascii="Times New Roman" w:hAnsi="Times New Roman" w:cs="Times New Roman"/>
          <w:sz w:val="24"/>
          <w:szCs w:val="24"/>
        </w:rPr>
        <w:t xml:space="preserve">az egyediség, amit a különleges korlátozások tesznek lehetővé. Ám ennek a kizárólagosságnak hatalmas hátránya, hogy ez miatt nem lehet </w:t>
      </w:r>
      <w:r w:rsidR="009321F8">
        <w:rPr>
          <w:rFonts w:ascii="Times New Roman" w:hAnsi="Times New Roman" w:cs="Times New Roman"/>
          <w:sz w:val="24"/>
          <w:szCs w:val="24"/>
        </w:rPr>
        <w:t>konkrét</w:t>
      </w:r>
      <w:r w:rsidR="008F29A1">
        <w:rPr>
          <w:rFonts w:ascii="Times New Roman" w:hAnsi="Times New Roman" w:cs="Times New Roman"/>
          <w:sz w:val="24"/>
          <w:szCs w:val="24"/>
        </w:rPr>
        <w:t xml:space="preserve"> megoldó programot használni ezeknél a feladatoknál, mint a hozzárendelésieknél.</w:t>
      </w:r>
    </w:p>
    <w:p w:rsidR="00841D97" w:rsidRDefault="006904F6" w:rsidP="003A76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Einstein feladatát egyes források szerint az emberiség csupán 2%-a képes megoldani, ami természetesen nem hiteles adat, de azt mindenképpen kifejezi, hogy bizony jó logikára van szükség hozzá.</w:t>
      </w:r>
      <w:r w:rsidR="009321F8">
        <w:rPr>
          <w:rFonts w:ascii="Times New Roman" w:hAnsi="Times New Roman" w:cs="Times New Roman"/>
          <w:sz w:val="24"/>
          <w:szCs w:val="24"/>
        </w:rPr>
        <w:t xml:space="preserve"> Ez is bizonyítja, hogy egyes feladatoknál ahhoz, hogy megkapjuk az eredményt sok időt</w:t>
      </w:r>
      <w:r w:rsidR="00E55593">
        <w:rPr>
          <w:rFonts w:ascii="Times New Roman" w:hAnsi="Times New Roman" w:cs="Times New Roman"/>
          <w:sz w:val="24"/>
          <w:szCs w:val="24"/>
        </w:rPr>
        <w:t xml:space="preserve"> és energiát</w:t>
      </w:r>
      <w:r w:rsidR="009321F8">
        <w:rPr>
          <w:rFonts w:ascii="Times New Roman" w:hAnsi="Times New Roman" w:cs="Times New Roman"/>
          <w:sz w:val="24"/>
          <w:szCs w:val="24"/>
        </w:rPr>
        <w:t xml:space="preserve"> kell belefektetni a munkába. Éppen ezért mi próbáltuk e</w:t>
      </w:r>
      <w:r w:rsidR="00E55593">
        <w:rPr>
          <w:rFonts w:ascii="Times New Roman" w:hAnsi="Times New Roman" w:cs="Times New Roman"/>
          <w:sz w:val="24"/>
          <w:szCs w:val="24"/>
        </w:rPr>
        <w:t>zt egy</w:t>
      </w:r>
      <w:r w:rsidR="009321F8">
        <w:rPr>
          <w:rFonts w:ascii="Times New Roman" w:hAnsi="Times New Roman" w:cs="Times New Roman"/>
          <w:sz w:val="24"/>
          <w:szCs w:val="24"/>
        </w:rPr>
        <w:t xml:space="preserve"> kicsit </w:t>
      </w:r>
      <w:r w:rsidR="00E55593">
        <w:rPr>
          <w:rFonts w:ascii="Times New Roman" w:hAnsi="Times New Roman" w:cs="Times New Roman"/>
          <w:sz w:val="24"/>
          <w:szCs w:val="24"/>
        </w:rPr>
        <w:t>leegyszerűsíteni</w:t>
      </w:r>
      <w:r w:rsidR="009321F8">
        <w:rPr>
          <w:rFonts w:ascii="Times New Roman" w:hAnsi="Times New Roman" w:cs="Times New Roman"/>
          <w:sz w:val="24"/>
          <w:szCs w:val="24"/>
        </w:rPr>
        <w:t xml:space="preserve"> azzal, hogy ne </w:t>
      </w:r>
      <w:r w:rsidR="00E55593">
        <w:rPr>
          <w:rFonts w:ascii="Times New Roman" w:hAnsi="Times New Roman" w:cs="Times New Roman"/>
          <w:sz w:val="24"/>
          <w:szCs w:val="24"/>
        </w:rPr>
        <w:t>„</w:t>
      </w:r>
      <w:r w:rsidR="009321F8">
        <w:rPr>
          <w:rFonts w:ascii="Times New Roman" w:hAnsi="Times New Roman" w:cs="Times New Roman"/>
          <w:sz w:val="24"/>
          <w:szCs w:val="24"/>
        </w:rPr>
        <w:t>kézzel</w:t>
      </w:r>
      <w:r w:rsidR="00E55593">
        <w:rPr>
          <w:rFonts w:ascii="Times New Roman" w:hAnsi="Times New Roman" w:cs="Times New Roman"/>
          <w:sz w:val="24"/>
          <w:szCs w:val="24"/>
        </w:rPr>
        <w:t>” kelljen „papíron” megoldani a feladatot, hanem egy számítógép csinálja ezt meg, egy előre megírt program segítségével.</w:t>
      </w:r>
    </w:p>
    <w:p w:rsidR="005A2AAC" w:rsidRDefault="005A2AAC" w:rsidP="003A76A2">
      <w:pPr>
        <w:rPr>
          <w:rFonts w:ascii="Times New Roman" w:hAnsi="Times New Roman" w:cs="Times New Roman"/>
          <w:sz w:val="24"/>
          <w:szCs w:val="24"/>
        </w:rPr>
      </w:pPr>
    </w:p>
    <w:p w:rsidR="005A2AAC" w:rsidRDefault="005A2AAC" w:rsidP="005A2AAC">
      <w:r>
        <w:br w:type="page"/>
      </w:r>
    </w:p>
    <w:p w:rsidR="005A2AAC" w:rsidRDefault="004661AF" w:rsidP="003A76A2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747E26">
          <w:rPr>
            <w:rStyle w:val="Hiperhivatkozs"/>
            <w:rFonts w:ascii="Times New Roman" w:hAnsi="Times New Roman" w:cs="Times New Roman"/>
            <w:sz w:val="24"/>
            <w:szCs w:val="24"/>
          </w:rPr>
          <w:t>https://hu.wikipedia.org/wiki/A_logika_t%C3%B6rt%C3%A9nete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61AF" w:rsidRDefault="004661AF" w:rsidP="003A76A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8B050E" w:rsidRDefault="005A2AAC" w:rsidP="003A76A2">
      <w:r>
        <w:rPr>
          <w:rFonts w:ascii="Times New Roman" w:hAnsi="Times New Roman" w:cs="Times New Roman"/>
          <w:sz w:val="24"/>
          <w:szCs w:val="24"/>
        </w:rPr>
        <w:t xml:space="preserve">  </w:t>
      </w:r>
    </w:p>
    <w:sectPr w:rsidR="008B05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6A2"/>
    <w:rsid w:val="0005324B"/>
    <w:rsid w:val="00136E41"/>
    <w:rsid w:val="003A76A2"/>
    <w:rsid w:val="004661AF"/>
    <w:rsid w:val="004C772F"/>
    <w:rsid w:val="005A2AAC"/>
    <w:rsid w:val="006904F6"/>
    <w:rsid w:val="006D1F23"/>
    <w:rsid w:val="00841D97"/>
    <w:rsid w:val="008B050E"/>
    <w:rsid w:val="008F29A1"/>
    <w:rsid w:val="009321F8"/>
    <w:rsid w:val="00B71A26"/>
    <w:rsid w:val="00CF258C"/>
    <w:rsid w:val="00CF45D4"/>
    <w:rsid w:val="00E55593"/>
    <w:rsid w:val="00E97693"/>
    <w:rsid w:val="00FB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3E1D5"/>
  <w15:chartTrackingRefBased/>
  <w15:docId w15:val="{EEE398AA-47DF-492B-BB5A-B5B39A2A0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3A76A2"/>
    <w:pPr>
      <w:spacing w:line="256" w:lineRule="auto"/>
    </w:p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3A76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semiHidden/>
    <w:rsid w:val="003A76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hivatkozs">
    <w:name w:val="Hyperlink"/>
    <w:basedOn w:val="Bekezdsalapbettpusa"/>
    <w:uiPriority w:val="99"/>
    <w:unhideWhenUsed/>
    <w:rsid w:val="003A76A2"/>
    <w:rPr>
      <w:color w:val="0000FF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5A2AAC"/>
    <w:rPr>
      <w:color w:val="808080"/>
      <w:shd w:val="clear" w:color="auto" w:fill="E6E6E6"/>
    </w:rPr>
  </w:style>
  <w:style w:type="character" w:styleId="Jegyzethivatkozs">
    <w:name w:val="annotation reference"/>
    <w:basedOn w:val="Bekezdsalapbettpusa"/>
    <w:uiPriority w:val="99"/>
    <w:semiHidden/>
    <w:unhideWhenUsed/>
    <w:rsid w:val="0005324B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05324B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05324B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05324B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05324B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0532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0532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78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u.wikipedia.org/wiki/A_logika_t%C3%B6rt%C3%A9nete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2</Pages>
  <Words>271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SósNiki</dc:creator>
  <cp:keywords/>
  <dc:description/>
  <cp:lastModifiedBy>SósNiki</cp:lastModifiedBy>
  <cp:revision>12</cp:revision>
  <dcterms:created xsi:type="dcterms:W3CDTF">2018-02-21T15:35:00Z</dcterms:created>
  <dcterms:modified xsi:type="dcterms:W3CDTF">2018-02-21T20:00:00Z</dcterms:modified>
</cp:coreProperties>
</file>